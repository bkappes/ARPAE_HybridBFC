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361BD9" w14:textId="3DD7C44D" w:rsidR="004A2F22" w:rsidRDefault="00DA5EC8">
      <w:pPr>
        <w:pStyle w:val="Heading1"/>
      </w:pPr>
      <w:bookmarkStart w:id="0" w:name="a-direct-methanol-fuel-cell-solid-state-"/>
      <w:r>
        <w:t xml:space="preserve">Methanol Fuel Cell Enabled </w:t>
      </w:r>
      <w:r w:rsidR="009B42F9">
        <w:t xml:space="preserve">Hybrid </w:t>
      </w:r>
      <w:r>
        <w:t>Power System</w:t>
      </w:r>
    </w:p>
    <w:p w14:paraId="47C0A7BF" w14:textId="77777777" w:rsidR="00AF1359" w:rsidRDefault="00AF1359" w:rsidP="00AF1359">
      <w:bookmarkStart w:id="1" w:name="introduction"/>
      <w:bookmarkEnd w:id="0"/>
      <w:r>
        <w:t>Concept:</w:t>
      </w:r>
    </w:p>
    <w:p w14:paraId="4864A02D" w14:textId="0F8887BC" w:rsidR="003C785E" w:rsidRDefault="00AF1359" w:rsidP="00AF1359">
      <w:r>
        <w:t>A hybrid battery-fuel cell power system that joins the energy density and generation properties of a fuel cell with the power response of batteries; leveraging the strengths of the one in support of the weaknesses of the other will be developed.  This effort will overcome the technical challenges currently …</w:t>
      </w:r>
    </w:p>
    <w:p w14:paraId="402A6C22" w14:textId="77777777" w:rsidR="00E3177B" w:rsidRDefault="00E3177B" w:rsidP="00AF1359">
      <w:r>
        <w:t xml:space="preserve">Typically, the concentration of methanol used in DMFC is limited to 2M.  This to avoid methanol crossover, which is one of the main causes </w:t>
      </w:r>
      <w:proofErr w:type="gramStart"/>
      <w:r>
        <w:t>of ..</w:t>
      </w:r>
      <w:proofErr w:type="gramEnd"/>
    </w:p>
    <w:p w14:paraId="0FEE65B6" w14:textId="03CBF7BD" w:rsidR="00AF1359" w:rsidRDefault="00E3177B" w:rsidP="00AF1359">
      <w:proofErr w:type="gramStart"/>
      <w:r>
        <w:t>based</w:t>
      </w:r>
      <w:proofErr w:type="gramEnd"/>
      <w:r>
        <w:t xml:space="preserve"> on our novel membrane we can increase the concentration of methanol, leading to a higher power density.</w:t>
      </w:r>
    </w:p>
    <w:p w14:paraId="083D7FB7" w14:textId="719A5562" w:rsidR="00AF1359" w:rsidRPr="00690E13" w:rsidRDefault="00AF1359">
      <w:pPr>
        <w:pStyle w:val="Heading2"/>
        <w:rPr>
          <w:b w:val="0"/>
          <w:i/>
          <w:sz w:val="24"/>
          <w:szCs w:val="24"/>
        </w:rPr>
      </w:pPr>
      <w:r w:rsidRPr="00690E13">
        <w:rPr>
          <w:b w:val="0"/>
          <w:i/>
          <w:sz w:val="24"/>
          <w:szCs w:val="24"/>
        </w:rPr>
        <w:t>What is the final deliverable?</w:t>
      </w:r>
    </w:p>
    <w:p w14:paraId="3A5953BE" w14:textId="6F87D0DD" w:rsidR="00AF1359" w:rsidRPr="00690E13" w:rsidRDefault="005C0462">
      <w:pPr>
        <w:pStyle w:val="Heading2"/>
        <w:rPr>
          <w:b w:val="0"/>
          <w:i/>
          <w:sz w:val="24"/>
          <w:szCs w:val="24"/>
        </w:rPr>
      </w:pPr>
      <w:r w:rsidRPr="00690E13">
        <w:rPr>
          <w:b w:val="0"/>
          <w:i/>
          <w:sz w:val="24"/>
          <w:szCs w:val="24"/>
        </w:rPr>
        <w:t xml:space="preserve">What portable applications – </w:t>
      </w:r>
      <w:r w:rsidR="003C785E">
        <w:rPr>
          <w:b w:val="0"/>
          <w:i/>
          <w:sz w:val="24"/>
          <w:szCs w:val="24"/>
        </w:rPr>
        <w:t>car?</w:t>
      </w:r>
    </w:p>
    <w:p w14:paraId="0BD72C67" w14:textId="6A939F6B" w:rsidR="004A2F22" w:rsidRDefault="00AF1359">
      <w:pPr>
        <w:pStyle w:val="Heading2"/>
      </w:pPr>
      <w:r>
        <w:t>Background</w:t>
      </w:r>
    </w:p>
    <w:bookmarkEnd w:id="1"/>
    <w:p w14:paraId="58CF135B" w14:textId="77777777" w:rsidR="004A2F22" w:rsidRDefault="00C832FE">
      <w:r>
        <w:t>Since their inception 25 years ago, direct methanol fuel cells have struggled to live up to the promise evident in a renewable fuel source that carries ten times the energy density of compressed hydrogen and fifteen times that of lithium ion batteries. With developments in membrane and catalyst technologies, this is poised to change.</w:t>
      </w:r>
    </w:p>
    <w:p w14:paraId="1B265CC8" w14:textId="6A102382" w:rsidR="004A2F22" w:rsidRDefault="00C832FE">
      <w:r>
        <w:t xml:space="preserve">Despite their strengths, all fuel cells -- including direct methanol -- suffer from intrinsic electrochemical limitations to their use as stand-alone power supplies. </w:t>
      </w:r>
      <w:r w:rsidR="00AF1359">
        <w:t>While</w:t>
      </w:r>
      <w:r w:rsidR="00C646B5">
        <w:t xml:space="preserve"> s</w:t>
      </w:r>
      <w:r>
        <w:t>luggish kinetics</w:t>
      </w:r>
      <w:r w:rsidR="00690E13">
        <w:t>,</w:t>
      </w:r>
      <w:r>
        <w:t xml:space="preserve"> and chemical</w:t>
      </w:r>
      <w:r w:rsidR="00690E13">
        <w:t>-</w:t>
      </w:r>
      <w:r>
        <w:t>, mass transport</w:t>
      </w:r>
      <w:r w:rsidR="00690E13">
        <w:t xml:space="preserve">-, and </w:t>
      </w:r>
      <w:proofErr w:type="spellStart"/>
      <w:r w:rsidR="00690E13">
        <w:t>ohmic</w:t>
      </w:r>
      <w:proofErr w:type="spellEnd"/>
      <w:r w:rsidR="00690E13">
        <w:t>-</w:t>
      </w:r>
      <w:r>
        <w:t>polarization losses impede their ability to promptly respond to changes in power demand and result in a narrow optimal operating range, respectively.</w:t>
      </w:r>
    </w:p>
    <w:p w14:paraId="29C22C84" w14:textId="77777777" w:rsidR="004A2F22" w:rsidRDefault="00C832FE">
      <w:r>
        <w:t>Where fuel cells fall short, batteries excel. Their ability to respond instantly to changing power demands and their wide power band, extending over several orders-of-magnitude in their operational C-rate, is a succor for the problems facing fuel cells. However, even state-of-the-art lithium ion batteries fall well short of the energy density available from methanol.</w:t>
      </w:r>
    </w:p>
    <w:p w14:paraId="41391BD4" w14:textId="77777777" w:rsidR="004A2F22" w:rsidRDefault="00C832FE">
      <w:r>
        <w:t>Such a system provides an important flexibility in design. Under the paradigm of this hybrid power-system, the average power demand, $\</w:t>
      </w:r>
      <w:proofErr w:type="spellStart"/>
      <w:r>
        <w:t>langle</w:t>
      </w:r>
      <w:proofErr w:type="spellEnd"/>
      <w:r>
        <w:t xml:space="preserve"> \</w:t>
      </w:r>
      <w:proofErr w:type="spellStart"/>
      <w:proofErr w:type="gramStart"/>
      <w:r>
        <w:t>mathrm</w:t>
      </w:r>
      <w:proofErr w:type="spellEnd"/>
      <w:r>
        <w:t>{</w:t>
      </w:r>
      <w:proofErr w:type="gramEnd"/>
      <w:r>
        <w:t>power} \</w:t>
      </w:r>
      <w:proofErr w:type="spellStart"/>
      <w:r>
        <w:t>rangle</w:t>
      </w:r>
      <w:proofErr w:type="spellEnd"/>
      <w:r>
        <w:t xml:space="preserve"> \times \</w:t>
      </w:r>
      <w:proofErr w:type="spellStart"/>
      <w:r>
        <w:t>textrm</w:t>
      </w:r>
      <w:proofErr w:type="spellEnd"/>
      <w:r>
        <w:t xml:space="preserve">{duty cycle}$, dictates the power capacity of the fuel cell, while deviation from this average dictates the battery capacity. Designs that minimize these power fluctuations, and improvements in electrochemical energy storage serve to reduce the weight, and volume, of the battery: a volume that can be repurposed to provide more fuel. At fifteen times greater energy density, combining </w:t>
      </w:r>
      <w:r>
        <w:lastRenderedPageBreak/>
        <w:t>energy generation and energy storage leverages developments in either into a capacity multiplier.</w:t>
      </w:r>
    </w:p>
    <w:p w14:paraId="46ED7B6B" w14:textId="77777777" w:rsidR="004A2F22" w:rsidRDefault="00C832FE">
      <w:r>
        <w:t>This project will focus on the low-to-mid-level power requirements of portable power, with near-term implications in the transportation (EV) market.</w:t>
      </w:r>
    </w:p>
    <w:p w14:paraId="1FA484D3" w14:textId="77777777" w:rsidR="004A2F22" w:rsidRDefault="00C832FE">
      <w:pPr>
        <w:pStyle w:val="Heading2"/>
      </w:pPr>
      <w:bookmarkStart w:id="2" w:name="fuel-cell"/>
      <w:r>
        <w:t>Fuel Cell</w:t>
      </w:r>
    </w:p>
    <w:bookmarkEnd w:id="2"/>
    <w:p w14:paraId="05885B09" w14:textId="77777777" w:rsidR="004A2F22" w:rsidRDefault="00C832FE">
      <w:r>
        <w:t xml:space="preserve">The scalability of fuel cells decouples power and energy capacity, and enables use of fuels with very high energy densities, as compared to </w:t>
      </w:r>
      <w:proofErr w:type="spellStart"/>
      <w:r>
        <w:t>exisiting</w:t>
      </w:r>
      <w:proofErr w:type="spellEnd"/>
      <w:r>
        <w:t xml:space="preserve"> electrochemical energy storage options.</w:t>
      </w:r>
    </w:p>
    <w:p w14:paraId="5B192D94" w14:textId="77777777" w:rsidR="004A2F22" w:rsidRDefault="00C832FE">
      <w:r>
        <w:t xml:space="preserve">The first reported fuel cell dates back to work by W.R. Grove in 1838 </w:t>
      </w:r>
      <w:hyperlink r:id="rId7">
        <w:r>
          <w:rPr>
            <w:rStyle w:val="Link"/>
          </w:rPr>
          <w:t>(Grove1838)</w:t>
        </w:r>
      </w:hyperlink>
      <w:r>
        <w:t xml:space="preserve">, who a year later, introduces platinum to catalyze the hydrogen oxidation and oxygen reduction reactions </w:t>
      </w:r>
      <w:hyperlink r:id="rId8">
        <w:r>
          <w:rPr>
            <w:rStyle w:val="Link"/>
          </w:rPr>
          <w:t>(Grove1839)</w:t>
        </w:r>
      </w:hyperlink>
      <w:r>
        <w:t>.</w:t>
      </w:r>
    </w:p>
    <w:p w14:paraId="6FF66147" w14:textId="77777777" w:rsidR="004A2F22" w:rsidRDefault="00C832FE">
      <w:r>
        <w:t xml:space="preserve">Since then, many fuel cell technologies have been developed, and are frequently categorized by their electrolyte, e.g. PEM (proton exchange membrane, or polymer electrolyte membrane), phosphoric acid, molten carbonate, and solid oxide fuel. Practically, </w:t>
      </w:r>
      <w:proofErr w:type="gramStart"/>
      <w:r>
        <w:t>these may also be classified by their respective operating temperatures</w:t>
      </w:r>
      <w:proofErr w:type="gramEnd"/>
      <w:r>
        <w:t>.</w:t>
      </w:r>
    </w:p>
    <w:p w14:paraId="59FECAD1" w14:textId="77777777" w:rsidR="004A2F22" w:rsidRDefault="00C832FE">
      <w:r>
        <w:t>Molten carbonate and solid oxide fuel cells require temperatures above 600 °C to enable sufficient anion mobility, $\</w:t>
      </w:r>
      <w:proofErr w:type="spellStart"/>
      <w:proofErr w:type="gramStart"/>
      <w:r>
        <w:t>mathrm</w:t>
      </w:r>
      <w:proofErr w:type="spellEnd"/>
      <w:r>
        <w:t>{</w:t>
      </w:r>
      <w:proofErr w:type="gramEnd"/>
      <w:r>
        <w:t>CO_3^{2-}}$ and $\</w:t>
      </w:r>
      <w:proofErr w:type="spellStart"/>
      <w:r>
        <w:t>mathrm</w:t>
      </w:r>
      <w:proofErr w:type="spellEnd"/>
      <w:r>
        <w:t xml:space="preserve">{O^{2-}}$, respectively. </w:t>
      </w:r>
      <w:proofErr w:type="gramStart"/>
      <w:r>
        <w:t>These temperatures enable significant fuel flexibility without need for an external reformer and facilitates</w:t>
      </w:r>
      <w:proofErr w:type="gramEnd"/>
      <w:r>
        <w:t xml:space="preserve"> both the fuel oxidation and oxygen reduction reactions; however, system component longevity is a persistent problem at these elevated temperatures. Additionally, cyclic usage patterns result in thermal cycling that requires careful matching of thermal expansion coefficients for both structural and active components, e.g. seals, electrodes, casing, etc. This constraint severely limits materials options for these components. Additionally, heat loss varies inversely with system size, and cogeneration facilities that make use of waste heat are cumbersome to integrate into compact, mobile systems. These constraints make high temperature fuel cells less attractive for portable applications.</w:t>
      </w:r>
    </w:p>
    <w:p w14:paraId="1EB78EAB" w14:textId="77777777" w:rsidR="004A2F22" w:rsidRDefault="00C832FE">
      <w:r>
        <w:t xml:space="preserve">At an operating temperature of 150-200 °C, phosphoric acid fuel cells do not suffer from the same thermal management problems as high temperature fuel cells, but containing the highly corrosive electrolyte at elevated temperature similarly limits longevity and poses a safety concern in a consumer device. Furthermore, to increase the capacity of these fuel cells by only 20% would require significant advancements in reducing anion adsorption at the low-index planes of the </w:t>
      </w:r>
      <w:proofErr w:type="spellStart"/>
      <w:r>
        <w:t>Pt</w:t>
      </w:r>
      <w:proofErr w:type="spellEnd"/>
      <w:r>
        <w:t xml:space="preserve"> catalyst </w:t>
      </w:r>
      <w:hyperlink r:id="rId9">
        <w:r>
          <w:rPr>
            <w:rStyle w:val="Link"/>
          </w:rPr>
          <w:t>(Rimick2010a)</w:t>
        </w:r>
      </w:hyperlink>
      <w:r>
        <w:t xml:space="preserve">, </w:t>
      </w:r>
      <w:hyperlink r:id="rId10">
        <w:r>
          <w:rPr>
            <w:rStyle w:val="Link"/>
          </w:rPr>
          <w:t>(Mench2003)</w:t>
        </w:r>
      </w:hyperlink>
      <w:r>
        <w:t>.</w:t>
      </w:r>
    </w:p>
    <w:p w14:paraId="02E8E854" w14:textId="77777777" w:rsidR="004A2F22" w:rsidRDefault="00C832FE">
      <w:r>
        <w:t xml:space="preserve">PEM operate below 100 °C, which makes this class of fuel cells highly attractive for portable applications. The low temperature operation does limit both the chemical and mass transport kinetics, leading to appreciable polarization losses, but recent developments in membrane technology may significantly reduce both the mass transport polarization and the reduced operating potential that results from fuel crossover </w:t>
      </w:r>
      <w:hyperlink r:id="rId11">
        <w:r>
          <w:rPr>
            <w:rStyle w:val="Link"/>
          </w:rPr>
          <w:t>(Tateishi2013)</w:t>
        </w:r>
      </w:hyperlink>
      <w:r>
        <w:t xml:space="preserve">. Furthermore, the low operating temperature minimizes </w:t>
      </w:r>
      <w:r>
        <w:lastRenderedPageBreak/>
        <w:t>thermal management concerns for portable applications, and reduces thermal energy losses associated with operation cycling.</w:t>
      </w:r>
    </w:p>
    <w:p w14:paraId="3C258674" w14:textId="77777777" w:rsidR="004A2F22" w:rsidRDefault="00C832FE">
      <w:r>
        <w:t>Of the potential PEM fuels, compressed and liquid hydrogen have received significantly more attention.</w:t>
      </w:r>
    </w:p>
    <w:p w14:paraId="06A3E2DE" w14:textId="77777777" w:rsidR="00C832FE" w:rsidRDefault="00C832FE" w:rsidP="00C832FE">
      <w:pPr>
        <w:keepNext/>
      </w:pPr>
      <w:r>
        <w:rPr>
          <w:noProof/>
        </w:rPr>
        <w:drawing>
          <wp:inline distT="0" distB="0" distL="0" distR="0" wp14:anchorId="26CB59A4" wp14:editId="3E521BDB">
            <wp:extent cx="365760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cation_count.png"/>
                    <pic:cNvPicPr/>
                  </pic:nvPicPr>
                  <pic:blipFill>
                    <a:blip r:embed="rId12">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14:paraId="58431725" w14:textId="77777777" w:rsidR="00C832FE" w:rsidRDefault="00C832FE" w:rsidP="00C832FE">
      <w:pPr>
        <w:pStyle w:val="Caption"/>
      </w:pPr>
      <w:r>
        <w:t xml:space="preserve">Figure </w:t>
      </w:r>
      <w:fldSimple w:instr=" SEQ Figure \* ARABIC ">
        <w:r>
          <w:rPr>
            <w:noProof/>
          </w:rPr>
          <w:t>1</w:t>
        </w:r>
      </w:fldSimple>
      <w:r>
        <w:t xml:space="preserve"> </w:t>
      </w:r>
      <w:r w:rsidRPr="00C06E6A">
        <w:t>Number of publications that reference "hydrogen fuel cell" or "direct alcohol methanol fuel cell", accord</w:t>
      </w:r>
      <w:r>
        <w:t xml:space="preserve">ing to </w:t>
      </w:r>
      <w:r w:rsidRPr="00C06E6A">
        <w:rPr>
          <w:i/>
        </w:rPr>
        <w:t>scholar.google.com</w:t>
      </w:r>
      <w:r w:rsidRPr="00C06E6A">
        <w:t>. Accessed: 12 February 2015.</w:t>
      </w:r>
    </w:p>
    <w:p w14:paraId="20DBBEA2" w14:textId="77777777" w:rsidR="004A2F22" w:rsidRDefault="00C832FE">
      <w:r>
        <w:t>Despite over a century of additional research and a more extensive track record of recent investigation, hydrogen fuel cells still share many of the same barriers to commercialization as direct methanol, but methanol is more easily stored, can, unlike hydrogen, be readily integrated into the existing liquid fuels distribution infrastructure, and has notably higher energy capacities.</w:t>
      </w:r>
    </w:p>
    <w:tbl>
      <w:tblPr>
        <w:tblStyle w:val="LightGrid"/>
        <w:tblW w:w="8391" w:type="dxa"/>
        <w:tblLook w:val="04A0" w:firstRow="1" w:lastRow="0" w:firstColumn="1" w:lastColumn="0" w:noHBand="0" w:noVBand="1"/>
      </w:tblPr>
      <w:tblGrid>
        <w:gridCol w:w="2797"/>
        <w:gridCol w:w="2797"/>
        <w:gridCol w:w="2797"/>
      </w:tblGrid>
      <w:tr w:rsidR="00242733" w14:paraId="1F22CBE2" w14:textId="77777777" w:rsidTr="00242733">
        <w:trPr>
          <w:cnfStyle w:val="100000000000" w:firstRow="1" w:lastRow="0" w:firstColumn="0" w:lastColumn="0" w:oddVBand="0" w:evenVBand="0" w:oddHBand="0" w:evenHBand="0" w:firstRowFirstColumn="0" w:firstRowLastColumn="0" w:lastRowFirstColumn="0" w:lastRowLastColumn="0"/>
          <w:trHeight w:val="959"/>
        </w:trPr>
        <w:tc>
          <w:tcPr>
            <w:cnfStyle w:val="001000000000" w:firstRow="0" w:lastRow="0" w:firstColumn="1" w:lastColumn="0" w:oddVBand="0" w:evenVBand="0" w:oddHBand="0" w:evenHBand="0" w:firstRowFirstColumn="0" w:firstRowLastColumn="0" w:lastRowFirstColumn="0" w:lastRowLastColumn="0"/>
            <w:tcW w:w="2797" w:type="dxa"/>
            <w:vAlign w:val="center"/>
          </w:tcPr>
          <w:p w14:paraId="292D1EAD" w14:textId="77777777" w:rsidR="00C832FE" w:rsidRDefault="00C832FE" w:rsidP="00C832FE">
            <w:pPr>
              <w:jc w:val="center"/>
            </w:pPr>
            <w:r>
              <w:t>Fuel</w:t>
            </w:r>
          </w:p>
        </w:tc>
        <w:tc>
          <w:tcPr>
            <w:tcW w:w="2797" w:type="dxa"/>
            <w:vAlign w:val="center"/>
          </w:tcPr>
          <w:p w14:paraId="42FE93D0" w14:textId="77777777" w:rsidR="00C832FE" w:rsidRDefault="00C832FE" w:rsidP="00C832FE">
            <w:pPr>
              <w:jc w:val="center"/>
              <w:cnfStyle w:val="100000000000" w:firstRow="1" w:lastRow="0" w:firstColumn="0" w:lastColumn="0" w:oddVBand="0" w:evenVBand="0" w:oddHBand="0" w:evenHBand="0" w:firstRowFirstColumn="0" w:firstRowLastColumn="0" w:lastRowFirstColumn="0" w:lastRowLastColumn="0"/>
            </w:pPr>
            <w:r>
              <w:t>Energy Density</w:t>
            </w:r>
          </w:p>
          <w:p w14:paraId="3B79588C" w14:textId="77777777" w:rsidR="00C832FE" w:rsidRDefault="00C832FE" w:rsidP="00C832FE">
            <w:pPr>
              <w:jc w:val="center"/>
              <w:cnfStyle w:val="100000000000" w:firstRow="1" w:lastRow="0" w:firstColumn="0" w:lastColumn="0" w:oddVBand="0" w:evenVBand="0" w:oddHBand="0" w:evenHBand="0" w:firstRowFirstColumn="0" w:firstRowLastColumn="0" w:lastRowFirstColumn="0" w:lastRowLastColumn="0"/>
            </w:pPr>
            <w:r>
              <w:t>(</w:t>
            </w:r>
            <w:proofErr w:type="spellStart"/>
            <w:r>
              <w:t>Wh</w:t>
            </w:r>
            <w:proofErr w:type="spellEnd"/>
            <w:r>
              <w:t>/L)</w:t>
            </w:r>
          </w:p>
        </w:tc>
        <w:tc>
          <w:tcPr>
            <w:tcW w:w="2797" w:type="dxa"/>
            <w:vAlign w:val="center"/>
          </w:tcPr>
          <w:p w14:paraId="3946BF5D" w14:textId="77777777" w:rsidR="00C832FE" w:rsidRDefault="00C832FE" w:rsidP="00C832FE">
            <w:pPr>
              <w:jc w:val="center"/>
              <w:cnfStyle w:val="100000000000" w:firstRow="1" w:lastRow="0" w:firstColumn="0" w:lastColumn="0" w:oddVBand="0" w:evenVBand="0" w:oddHBand="0" w:evenHBand="0" w:firstRowFirstColumn="0" w:firstRowLastColumn="0" w:lastRowFirstColumn="0" w:lastRowLastColumn="0"/>
            </w:pPr>
            <w:r>
              <w:t>Specific Energy</w:t>
            </w:r>
          </w:p>
          <w:p w14:paraId="6A2817B8" w14:textId="77777777" w:rsidR="00C832FE" w:rsidRDefault="00C832FE" w:rsidP="00C832FE">
            <w:pPr>
              <w:jc w:val="center"/>
              <w:cnfStyle w:val="100000000000" w:firstRow="1" w:lastRow="0" w:firstColumn="0" w:lastColumn="0" w:oddVBand="0" w:evenVBand="0" w:oddHBand="0" w:evenHBand="0" w:firstRowFirstColumn="0" w:firstRowLastColumn="0" w:lastRowFirstColumn="0" w:lastRowLastColumn="0"/>
            </w:pPr>
            <w:r>
              <w:t>(</w:t>
            </w:r>
            <w:proofErr w:type="spellStart"/>
            <w:r>
              <w:t>Wh</w:t>
            </w:r>
            <w:proofErr w:type="spellEnd"/>
            <w:r>
              <w:t>/kg)</w:t>
            </w:r>
          </w:p>
        </w:tc>
      </w:tr>
      <w:tr w:rsidR="00242733" w14:paraId="329FDA3C" w14:textId="77777777" w:rsidTr="00242733">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797" w:type="dxa"/>
          </w:tcPr>
          <w:p w14:paraId="14F44F02" w14:textId="77777777" w:rsidR="00C832FE" w:rsidRDefault="00C832FE">
            <w:r>
              <w:t>Methanol</w:t>
            </w:r>
          </w:p>
        </w:tc>
        <w:tc>
          <w:tcPr>
            <w:tcW w:w="2797" w:type="dxa"/>
            <w:vAlign w:val="center"/>
          </w:tcPr>
          <w:p w14:paraId="7B87B226" w14:textId="77777777" w:rsidR="00C832FE" w:rsidRDefault="00C832FE" w:rsidP="00C832FE">
            <w:pPr>
              <w:jc w:val="center"/>
              <w:cnfStyle w:val="000000100000" w:firstRow="0" w:lastRow="0" w:firstColumn="0" w:lastColumn="0" w:oddVBand="0" w:evenVBand="0" w:oddHBand="1" w:evenHBand="0" w:firstRowFirstColumn="0" w:firstRowLastColumn="0" w:lastRowFirstColumn="0" w:lastRowLastColumn="0"/>
            </w:pPr>
            <w:r>
              <w:t>3228 – 3976</w:t>
            </w:r>
          </w:p>
        </w:tc>
        <w:tc>
          <w:tcPr>
            <w:tcW w:w="2797" w:type="dxa"/>
            <w:vAlign w:val="center"/>
          </w:tcPr>
          <w:p w14:paraId="1FCA6560" w14:textId="77777777" w:rsidR="00C832FE" w:rsidRDefault="00C832FE" w:rsidP="00C832FE">
            <w:pPr>
              <w:jc w:val="center"/>
              <w:cnfStyle w:val="000000100000" w:firstRow="0" w:lastRow="0" w:firstColumn="0" w:lastColumn="0" w:oddVBand="0" w:evenVBand="0" w:oddHBand="1" w:evenHBand="0" w:firstRowFirstColumn="0" w:firstRowLastColumn="0" w:lastRowFirstColumn="0" w:lastRowLastColumn="0"/>
            </w:pPr>
            <w:r>
              <w:t>5390 – 7122</w:t>
            </w:r>
          </w:p>
        </w:tc>
      </w:tr>
      <w:tr w:rsidR="00242733" w14:paraId="2F8377D3" w14:textId="77777777" w:rsidTr="00242733">
        <w:trPr>
          <w:cnfStyle w:val="000000010000" w:firstRow="0" w:lastRow="0" w:firstColumn="0" w:lastColumn="0" w:oddVBand="0" w:evenVBand="0" w:oddHBand="0" w:evenHBand="1" w:firstRowFirstColumn="0" w:firstRowLastColumn="0" w:lastRowFirstColumn="0" w:lastRowLastColumn="0"/>
          <w:trHeight w:val="959"/>
        </w:trPr>
        <w:tc>
          <w:tcPr>
            <w:cnfStyle w:val="001000000000" w:firstRow="0" w:lastRow="0" w:firstColumn="1" w:lastColumn="0" w:oddVBand="0" w:evenVBand="0" w:oddHBand="0" w:evenHBand="0" w:firstRowFirstColumn="0" w:firstRowLastColumn="0" w:lastRowFirstColumn="0" w:lastRowLastColumn="0"/>
            <w:tcW w:w="2797" w:type="dxa"/>
          </w:tcPr>
          <w:p w14:paraId="3983F8C7" w14:textId="77777777" w:rsidR="00C832FE" w:rsidRDefault="00C832FE">
            <w:r>
              <w:t>Hydrogen</w:t>
            </w:r>
          </w:p>
          <w:p w14:paraId="16EBC0FD" w14:textId="77777777" w:rsidR="00C832FE" w:rsidRDefault="00C832FE">
            <w:r>
              <w:t>(</w:t>
            </w:r>
            <w:proofErr w:type="gramStart"/>
            <w:r>
              <w:t>metal</w:t>
            </w:r>
            <w:proofErr w:type="gramEnd"/>
            <w:r>
              <w:t xml:space="preserve"> hydride)</w:t>
            </w:r>
          </w:p>
        </w:tc>
        <w:tc>
          <w:tcPr>
            <w:tcW w:w="2797" w:type="dxa"/>
            <w:vAlign w:val="center"/>
          </w:tcPr>
          <w:p w14:paraId="6D576374" w14:textId="77777777" w:rsidR="00C832FE" w:rsidRDefault="00C832FE" w:rsidP="00C832FE">
            <w:pPr>
              <w:jc w:val="center"/>
              <w:cnfStyle w:val="000000010000" w:firstRow="0" w:lastRow="0" w:firstColumn="0" w:lastColumn="0" w:oddVBand="0" w:evenVBand="0" w:oddHBand="0" w:evenHBand="1" w:firstRowFirstColumn="0" w:firstRowLastColumn="0" w:lastRowFirstColumn="0" w:lastRowLastColumn="0"/>
            </w:pPr>
            <w:r>
              <w:t>1532 – 2339</w:t>
            </w:r>
          </w:p>
        </w:tc>
        <w:tc>
          <w:tcPr>
            <w:tcW w:w="2797" w:type="dxa"/>
            <w:vAlign w:val="center"/>
          </w:tcPr>
          <w:p w14:paraId="4C8F4629" w14:textId="77777777" w:rsidR="00C832FE" w:rsidRDefault="00C832FE" w:rsidP="00C832FE">
            <w:pPr>
              <w:jc w:val="center"/>
              <w:cnfStyle w:val="000000010000" w:firstRow="0" w:lastRow="0" w:firstColumn="0" w:lastColumn="0" w:oddVBand="0" w:evenVBand="0" w:oddHBand="0" w:evenHBand="1" w:firstRowFirstColumn="0" w:firstRowLastColumn="0" w:lastRowFirstColumn="0" w:lastRowLastColumn="0"/>
            </w:pPr>
            <w:r>
              <w:t>374 – 635</w:t>
            </w:r>
          </w:p>
        </w:tc>
      </w:tr>
      <w:tr w:rsidR="00242733" w14:paraId="5CC85D34" w14:textId="77777777" w:rsidTr="00242733">
        <w:trPr>
          <w:cnfStyle w:val="000000100000" w:firstRow="0" w:lastRow="0" w:firstColumn="0" w:lastColumn="0" w:oddVBand="0" w:evenVBand="0" w:oddHBand="1" w:evenHBand="0" w:firstRowFirstColumn="0" w:firstRowLastColumn="0" w:lastRowFirstColumn="0" w:lastRowLastColumn="0"/>
          <w:trHeight w:val="959"/>
        </w:trPr>
        <w:tc>
          <w:tcPr>
            <w:cnfStyle w:val="001000000000" w:firstRow="0" w:lastRow="0" w:firstColumn="1" w:lastColumn="0" w:oddVBand="0" w:evenVBand="0" w:oddHBand="0" w:evenHBand="0" w:firstRowFirstColumn="0" w:firstRowLastColumn="0" w:lastRowFirstColumn="0" w:lastRowLastColumn="0"/>
            <w:tcW w:w="2797" w:type="dxa"/>
          </w:tcPr>
          <w:p w14:paraId="6198A6D4" w14:textId="77777777" w:rsidR="00C832FE" w:rsidRDefault="00C832FE">
            <w:r>
              <w:t>Hydrogen</w:t>
            </w:r>
          </w:p>
          <w:p w14:paraId="3844F04D" w14:textId="77777777" w:rsidR="00C832FE" w:rsidRDefault="00C832FE">
            <w:r>
              <w:t>(</w:t>
            </w:r>
            <w:proofErr w:type="gramStart"/>
            <w:r>
              <w:t>liquid</w:t>
            </w:r>
            <w:proofErr w:type="gramEnd"/>
            <w:r>
              <w:t>)</w:t>
            </w:r>
          </w:p>
        </w:tc>
        <w:tc>
          <w:tcPr>
            <w:tcW w:w="2797" w:type="dxa"/>
            <w:vAlign w:val="center"/>
          </w:tcPr>
          <w:p w14:paraId="47C39948" w14:textId="77777777" w:rsidR="00C832FE" w:rsidRDefault="00C832FE" w:rsidP="00C832FE">
            <w:pPr>
              <w:jc w:val="center"/>
              <w:cnfStyle w:val="000000100000" w:firstRow="0" w:lastRow="0" w:firstColumn="0" w:lastColumn="0" w:oddVBand="0" w:evenVBand="0" w:oddHBand="1" w:evenHBand="0" w:firstRowFirstColumn="0" w:firstRowLastColumn="0" w:lastRowFirstColumn="0" w:lastRowLastColumn="0"/>
            </w:pPr>
            <w:r>
              <w:t>1839 – 2317</w:t>
            </w:r>
          </w:p>
        </w:tc>
        <w:tc>
          <w:tcPr>
            <w:tcW w:w="2797" w:type="dxa"/>
            <w:vAlign w:val="center"/>
          </w:tcPr>
          <w:p w14:paraId="35DC3ACB" w14:textId="77777777" w:rsidR="00C832FE" w:rsidRDefault="00C832FE" w:rsidP="00C832FE">
            <w:pPr>
              <w:jc w:val="center"/>
              <w:cnfStyle w:val="000000100000" w:firstRow="0" w:lastRow="0" w:firstColumn="0" w:lastColumn="0" w:oddVBand="0" w:evenVBand="0" w:oddHBand="1" w:evenHBand="0" w:firstRowFirstColumn="0" w:firstRowLastColumn="0" w:lastRowFirstColumn="0" w:lastRowLastColumn="0"/>
            </w:pPr>
            <w:r>
              <w:t>25,316 – 33,172</w:t>
            </w:r>
          </w:p>
        </w:tc>
      </w:tr>
      <w:tr w:rsidR="00242733" w14:paraId="3A0042D6" w14:textId="77777777" w:rsidTr="00242733">
        <w:trPr>
          <w:cnfStyle w:val="000000010000" w:firstRow="0" w:lastRow="0" w:firstColumn="0" w:lastColumn="0" w:oddVBand="0" w:evenVBand="0" w:oddHBand="0" w:evenHBand="1"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2797" w:type="dxa"/>
          </w:tcPr>
          <w:p w14:paraId="0DAC7D78" w14:textId="77777777" w:rsidR="00C832FE" w:rsidRDefault="00C832FE">
            <w:r>
              <w:lastRenderedPageBreak/>
              <w:t>Li-ion</w:t>
            </w:r>
          </w:p>
        </w:tc>
        <w:tc>
          <w:tcPr>
            <w:tcW w:w="2797" w:type="dxa"/>
            <w:vAlign w:val="center"/>
          </w:tcPr>
          <w:p w14:paraId="2D561573" w14:textId="77777777" w:rsidR="00C832FE" w:rsidRDefault="00C832FE" w:rsidP="00C832FE">
            <w:pPr>
              <w:jc w:val="center"/>
              <w:cnfStyle w:val="000000010000" w:firstRow="0" w:lastRow="0" w:firstColumn="0" w:lastColumn="0" w:oddVBand="0" w:evenVBand="0" w:oddHBand="0" w:evenHBand="1" w:firstRowFirstColumn="0" w:firstRowLastColumn="0" w:lastRowFirstColumn="0" w:lastRowLastColumn="0"/>
            </w:pPr>
            <w:r>
              <w:t>256 – 294</w:t>
            </w:r>
          </w:p>
        </w:tc>
        <w:tc>
          <w:tcPr>
            <w:tcW w:w="2797" w:type="dxa"/>
            <w:vAlign w:val="center"/>
          </w:tcPr>
          <w:p w14:paraId="5A81A0BC" w14:textId="77777777" w:rsidR="00C832FE" w:rsidRDefault="00C832FE" w:rsidP="00C832FE">
            <w:pPr>
              <w:keepNext/>
              <w:jc w:val="center"/>
              <w:cnfStyle w:val="000000010000" w:firstRow="0" w:lastRow="0" w:firstColumn="0" w:lastColumn="0" w:oddVBand="0" w:evenVBand="0" w:oddHBand="0" w:evenHBand="1" w:firstRowFirstColumn="0" w:firstRowLastColumn="0" w:lastRowFirstColumn="0" w:lastRowLastColumn="0"/>
            </w:pPr>
            <w:r>
              <w:t>86 – 147</w:t>
            </w:r>
          </w:p>
        </w:tc>
      </w:tr>
    </w:tbl>
    <w:p w14:paraId="3710CCDB" w14:textId="77777777" w:rsidR="00C832FE" w:rsidRPr="00C832FE" w:rsidRDefault="00C832FE" w:rsidP="00C832FE">
      <w:pPr>
        <w:pStyle w:val="Caption"/>
      </w:pPr>
      <w:r>
        <w:t xml:space="preserve">Figure </w:t>
      </w:r>
      <w:fldSimple w:instr=" SEQ Figure \* ARABIC ">
        <w:r>
          <w:rPr>
            <w:noProof/>
          </w:rPr>
          <w:t>2</w:t>
        </w:r>
      </w:fldSimple>
      <w:r>
        <w:t xml:space="preserve"> </w:t>
      </w:r>
      <w:r w:rsidRPr="00F577A0">
        <w:t xml:space="preserve">Energy capacities of methanol and hydrogen, from </w:t>
      </w:r>
      <w:hyperlink r:id="rId13" w:tooltip="Aricò, A., Baglio, V. &amp;amp; Antonucci, V. in Electrocatal. Direct Methanol Fuel Cells 1-78 (2009)." w:history="1">
        <w:r w:rsidRPr="00C832FE">
          <w:rPr>
            <w:rStyle w:val="Hyperlink"/>
          </w:rPr>
          <w:t>(Arico2009)</w:t>
        </w:r>
      </w:hyperlink>
      <w:r>
        <w:t>. Capacities for lithium ion batteries are presented for comparison (</w:t>
      </w:r>
      <w:r>
        <w:rPr>
          <w:i/>
        </w:rPr>
        <w:t>ibid</w:t>
      </w:r>
      <w:r>
        <w:t>).</w:t>
      </w:r>
    </w:p>
    <w:p w14:paraId="1A8FC17B" w14:textId="77777777" w:rsidR="004A2F22" w:rsidRDefault="00C832FE">
      <w:r>
        <w:t>While in portable applications both weight and volume are important considerations, reducing system volume is more important than weight; and although liquid hydrogen provides a 4.6-fold increase in gravimetric capacity, methanol has a 75.5% higher volumetric capacity than cryogenic hydrogen.</w:t>
      </w:r>
    </w:p>
    <w:p w14:paraId="17FE4FF2" w14:textId="77777777" w:rsidR="004A2F22" w:rsidRDefault="00C832FE">
      <w:r>
        <w:t>Currently, methanol is produced predominantly by steam reforming methane. However unlike other higher order alcohols, technologies exist at a sufficient technological readiness level for the commercial production of methanol from biomass.</w:t>
      </w:r>
    </w:p>
    <w:p w14:paraId="124DBC9A" w14:textId="77777777" w:rsidR="004A2F22" w:rsidRDefault="00C832FE">
      <w:pPr>
        <w:pStyle w:val="BlockQuote"/>
      </w:pPr>
      <w:r>
        <w:t>"While natural gas is most often used in the global economy, methanol has the distinct advantage of '</w:t>
      </w:r>
      <w:proofErr w:type="spellStart"/>
      <w:r>
        <w:t>polygeneration</w:t>
      </w:r>
      <w:proofErr w:type="spellEnd"/>
      <w:r>
        <w:t xml:space="preserve">' - whereby methanol can be made from any resource that can be converted first into synthesis gas. Through gasification, synthesis gas can be produced from anything that is or ever was a plant. This includes biomass, agricultural and timber waste, solid municipal waste, and a number of other </w:t>
      </w:r>
      <w:proofErr w:type="spellStart"/>
      <w:r>
        <w:t>feedstocks</w:t>
      </w:r>
      <w:proofErr w:type="spellEnd"/>
      <w:r>
        <w:t>."</w:t>
      </w:r>
    </w:p>
    <w:p w14:paraId="6F036F15" w14:textId="33326AF3" w:rsidR="00242733" w:rsidRDefault="009F1DC2" w:rsidP="00242733">
      <w:pPr>
        <w:jc w:val="right"/>
      </w:pPr>
      <w:hyperlink r:id="rId14" w:tooltip="Methanol Institute" w:history="1">
        <w:r w:rsidR="00242733" w:rsidRPr="00242733">
          <w:rPr>
            <w:rStyle w:val="Hyperlink"/>
          </w:rPr>
          <w:t>Methanol Institute</w:t>
        </w:r>
      </w:hyperlink>
      <w:r w:rsidR="00242733">
        <w:t>, accessed: 12 February 2015</w:t>
      </w:r>
    </w:p>
    <w:p w14:paraId="4B491093" w14:textId="77777777" w:rsidR="004A2F22" w:rsidRDefault="00C832FE">
      <w:r>
        <w:t>Thus, the use of methanol could result in the closed cycle production, distribution, and reclamation of carbon, resulting in a carbon-neutral, renewable fuel source.</w:t>
      </w:r>
    </w:p>
    <w:p w14:paraId="4D0DACD2" w14:textId="77777777" w:rsidR="004A2F22" w:rsidRDefault="00C832FE">
      <w:r>
        <w:t>For these reasons, this work will focus on the integration of direct methanol fuel cells as the power generator.</w:t>
      </w:r>
    </w:p>
    <w:p w14:paraId="20ABD0D4" w14:textId="77777777" w:rsidR="004A2F22" w:rsidRDefault="00C832FE">
      <w:pPr>
        <w:pStyle w:val="Heading2"/>
      </w:pPr>
      <w:bookmarkStart w:id="3" w:name="batteries"/>
      <w:r>
        <w:t>Batteries</w:t>
      </w:r>
    </w:p>
    <w:bookmarkEnd w:id="3"/>
    <w:p w14:paraId="7A771500" w14:textId="77777777" w:rsidR="004A2F22" w:rsidRDefault="00C832FE">
      <w:r>
        <w:t xml:space="preserve">There are many energy storage options: lithium ion, magnesium ion, redox flow, </w:t>
      </w:r>
      <w:proofErr w:type="spellStart"/>
      <w:proofErr w:type="gramStart"/>
      <w:r>
        <w:t>supercapacitors</w:t>
      </w:r>
      <w:proofErr w:type="spellEnd"/>
      <w:proofErr w:type="gramEnd"/>
      <w:r>
        <w:t>. (Expand discussion on the down selection from these to lithium ion batteries.)</w:t>
      </w:r>
    </w:p>
    <w:p w14:paraId="456DA5D9" w14:textId="77777777" w:rsidR="004A2F22" w:rsidRDefault="00C832FE">
      <w:r>
        <w:t xml:space="preserve">With volumetric energy densities between 256 and 394 </w:t>
      </w:r>
      <w:proofErr w:type="spellStart"/>
      <w:r>
        <w:t>Wh</w:t>
      </w:r>
      <w:proofErr w:type="spellEnd"/>
      <w:r>
        <w:t xml:space="preserve">/L and specific energies between 86 and 147 </w:t>
      </w:r>
      <w:proofErr w:type="spellStart"/>
      <w:r>
        <w:t>Wh</w:t>
      </w:r>
      <w:proofErr w:type="spellEnd"/>
      <w:r>
        <w:t xml:space="preserve">/kg </w:t>
      </w:r>
      <w:hyperlink r:id="rId15">
        <w:r>
          <w:rPr>
            <w:rStyle w:val="Link"/>
          </w:rPr>
          <w:t>(Arico2009)</w:t>
        </w:r>
      </w:hyperlink>
      <w:r>
        <w:t>, lithium ion batteries have energy capacities and kinetics sufficient to handle fluctuations in power demands.</w:t>
      </w:r>
    </w:p>
    <w:p w14:paraId="1A80519F" w14:textId="77777777" w:rsidR="004A2F22" w:rsidRDefault="00C832FE">
      <w:r>
        <w:t xml:space="preserve">The </w:t>
      </w:r>
      <w:proofErr w:type="gramStart"/>
      <w:r>
        <w:t>use of liquid electrolytes in lithium ion battery chemistries increases the complexity of battery design and are</w:t>
      </w:r>
      <w:proofErr w:type="gramEnd"/>
      <w:r>
        <w:t xml:space="preserve"> involved in numerous unsafe redox reactions, particularly at overcharged and undercharged conditions. </w:t>
      </w:r>
      <w:proofErr w:type="gramStart"/>
      <w:r>
        <w:t>Solid state</w:t>
      </w:r>
      <w:proofErr w:type="gramEnd"/>
      <w:r>
        <w:t xml:space="preserve"> lithium ion batteries do not suffer from operational limitations that plague these chemistries.</w:t>
      </w:r>
    </w:p>
    <w:p w14:paraId="47C807CB" w14:textId="77777777" w:rsidR="004A2F22" w:rsidRDefault="00C832FE">
      <w:r>
        <w:t>A hybrid power systems ensures the battery remain within the broad window for optimal battery performance.</w:t>
      </w:r>
    </w:p>
    <w:p w14:paraId="5FDFD814" w14:textId="77777777" w:rsidR="004A2F22" w:rsidRDefault="00C832FE">
      <w:r>
        <w:t xml:space="preserve">For these reasons, this work will focus on integration of </w:t>
      </w:r>
      <w:proofErr w:type="gramStart"/>
      <w:r>
        <w:t>solid state</w:t>
      </w:r>
      <w:proofErr w:type="gramEnd"/>
      <w:r>
        <w:t xml:space="preserve"> lithium ion batteries as the power storage medium.</w:t>
      </w:r>
    </w:p>
    <w:p w14:paraId="3C6E6A87" w14:textId="6D4CBB45" w:rsidR="00AC6DEB" w:rsidRDefault="00AC6DEB">
      <w:pPr>
        <w:rPr>
          <w:ins w:id="4" w:author="Katherine Hurst" w:date="2015-02-19T00:13:00Z"/>
        </w:rPr>
      </w:pPr>
      <w:bookmarkStart w:id="5" w:name="conclusion"/>
      <w:ins w:id="6" w:author="Katherine Hurst" w:date="2015-02-19T00:13:00Z">
        <w:r>
          <w:lastRenderedPageBreak/>
          <w:t>Higher power densities would be achieved by using higher concentrations</w:t>
        </w:r>
      </w:ins>
      <w:ins w:id="7" w:author="Katherine Hurst" w:date="2015-02-19T00:14:00Z">
        <w:r>
          <w:t>, however this leads to methanol crossover</w:t>
        </w:r>
      </w:ins>
      <w:ins w:id="8" w:author="Katherine Hurst" w:date="2015-02-19T00:13:00Z">
        <w:r>
          <w:t>.</w:t>
        </w:r>
      </w:ins>
    </w:p>
    <w:p w14:paraId="24E1435F" w14:textId="33B93DF4" w:rsidR="00AC6DEB" w:rsidRDefault="00AC6DEB">
      <w:pPr>
        <w:rPr>
          <w:ins w:id="9" w:author="Katherine Hurst" w:date="2015-02-19T00:13:00Z"/>
        </w:rPr>
      </w:pPr>
      <w:ins w:id="10" w:author="Katherine Hurst" w:date="2015-02-19T00:14:00Z">
        <w:r>
          <w:t>Other groups have studied this and</w:t>
        </w:r>
      </w:ins>
      <w:ins w:id="11" w:author="Katherine Hurst" w:date="2015-02-19T00:15:00Z">
        <w:r>
          <w:t xml:space="preserve"> found</w:t>
        </w:r>
      </w:ins>
      <w:ins w:id="12" w:author="Katherine Hurst" w:date="2015-02-19T00:14:00Z">
        <w:r>
          <w:t xml:space="preserve"> </w:t>
        </w:r>
      </w:ins>
    </w:p>
    <w:p w14:paraId="1AB073BE" w14:textId="693F0E12" w:rsidR="00C646B5" w:rsidRDefault="00AC6DEB">
      <w:pPr>
        <w:rPr>
          <w:ins w:id="13" w:author="Katherine Hurst" w:date="2015-02-19T00:12:00Z"/>
        </w:rPr>
      </w:pPr>
      <w:ins w:id="14" w:author="Katherine Hurst" w:date="2015-02-19T00:15:00Z">
        <w:r>
          <w:t>Our approach to (</w:t>
        </w:r>
      </w:ins>
      <w:ins w:id="15" w:author="Katherine Hurst" w:date="2015-02-19T00:12:00Z">
        <w:r>
          <w:t>Introduce the novel aspect of this work</w:t>
        </w:r>
        <w:proofErr w:type="gramStart"/>
        <w:r>
          <w:t xml:space="preserve">… </w:t>
        </w:r>
      </w:ins>
      <w:ins w:id="16" w:author="Katherine Hurst" w:date="2015-02-19T00:15:00Z">
        <w:r>
          <w:t>)</w:t>
        </w:r>
      </w:ins>
      <w:proofErr w:type="gramEnd"/>
    </w:p>
    <w:p w14:paraId="361F93CC" w14:textId="7D90F0AF" w:rsidR="00AC6DEB" w:rsidRDefault="00AC6DEB" w:rsidP="00AC6DEB">
      <w:pPr>
        <w:ind w:firstLine="720"/>
        <w:rPr>
          <w:ins w:id="17" w:author="Katherine Hurst" w:date="2015-02-19T00:12:00Z"/>
        </w:rPr>
      </w:pPr>
      <w:ins w:id="18" w:author="Katherine Hurst" w:date="2015-02-19T00:12:00Z">
        <w:r>
          <w:t xml:space="preserve">Graphene oxide shows promise as a good membrane since it has good water transport and low alcohol </w:t>
        </w:r>
        <w:proofErr w:type="spellStart"/>
        <w:r>
          <w:t>permability</w:t>
        </w:r>
        <w:proofErr w:type="spellEnd"/>
        <w:r>
          <w:t>.</w:t>
        </w:r>
      </w:ins>
      <w:ins w:id="19" w:author="Katherine Hurst" w:date="2015-02-19T00:13:00Z">
        <w:r>
          <w:t xml:space="preserve"> We assert that …</w:t>
        </w:r>
      </w:ins>
    </w:p>
    <w:p w14:paraId="4893BBFF" w14:textId="330BAC45" w:rsidR="00AC6DEB" w:rsidDel="00AC6DEB" w:rsidRDefault="00AC6DEB" w:rsidP="009F1DC2">
      <w:pPr>
        <w:rPr>
          <w:del w:id="20" w:author="Katherine Hurst" w:date="2015-02-19T00:15:00Z"/>
        </w:rPr>
      </w:pPr>
    </w:p>
    <w:p w14:paraId="61DCA3D6" w14:textId="77777777" w:rsidR="00AC6DEB" w:rsidRDefault="00AC6DEB">
      <w:pPr>
        <w:rPr>
          <w:ins w:id="21" w:author="Katherine Hurst" w:date="2015-02-19T00:15:00Z"/>
        </w:rPr>
      </w:pPr>
    </w:p>
    <w:p w14:paraId="754BF9B3" w14:textId="36E07096" w:rsidR="009F1DC2" w:rsidRPr="00097E88" w:rsidRDefault="009F1DC2" w:rsidP="009F1DC2">
      <w:pPr>
        <w:rPr>
          <w:ins w:id="22" w:author="Katherine Hurst" w:date="2015-02-18T23:22:00Z"/>
          <w:b/>
          <w:rPrChange w:id="23" w:author="Katherine Hurst" w:date="2015-02-19T00:03:00Z">
            <w:rPr>
              <w:ins w:id="24" w:author="Katherine Hurst" w:date="2015-02-18T23:22:00Z"/>
            </w:rPr>
          </w:rPrChange>
        </w:rPr>
      </w:pPr>
      <w:ins w:id="25" w:author="Katherine Hurst" w:date="2015-02-18T23:22:00Z">
        <w:r w:rsidRPr="00097E88">
          <w:rPr>
            <w:b/>
            <w:rPrChange w:id="26" w:author="Katherine Hurst" w:date="2015-02-19T00:03:00Z">
              <w:rPr/>
            </w:rPrChange>
          </w:rPr>
          <w:t>Proposed Work:</w:t>
        </w:r>
      </w:ins>
    </w:p>
    <w:p w14:paraId="101451E0" w14:textId="018F8A44" w:rsidR="00C02433" w:rsidRDefault="00097E88" w:rsidP="009F1DC2">
      <w:pPr>
        <w:rPr>
          <w:ins w:id="27" w:author="Katherine Hurst" w:date="2015-02-18T23:46:00Z"/>
        </w:rPr>
      </w:pPr>
      <w:ins w:id="28" w:author="Katherine Hurst" w:date="2015-02-19T00:02:00Z">
        <w:r w:rsidRPr="00097E88">
          <w:rPr>
            <w:b/>
            <w:rPrChange w:id="29" w:author="Katherine Hurst" w:date="2015-02-19T00:02:00Z">
              <w:rPr/>
            </w:rPrChange>
          </w:rPr>
          <w:t>Approach</w:t>
        </w:r>
        <w:r>
          <w:t xml:space="preserve">: </w:t>
        </w:r>
      </w:ins>
      <w:ins w:id="30" w:author="Katherine Hurst" w:date="2015-02-18T23:22:00Z">
        <w:r w:rsidR="009F1DC2">
          <w:t>The proposed work</w:t>
        </w:r>
      </w:ins>
      <w:ins w:id="31" w:author="Katherine Hurst" w:date="2015-02-18T23:50:00Z">
        <w:r w:rsidR="00AE5163">
          <w:t xml:space="preserve"> will</w:t>
        </w:r>
      </w:ins>
      <w:ins w:id="32" w:author="Katherine Hurst" w:date="2015-02-18T23:22:00Z">
        <w:r w:rsidR="009F1DC2">
          <w:t xml:space="preserve"> </w:t>
        </w:r>
      </w:ins>
      <w:ins w:id="33" w:author="Katherine Hurst" w:date="2015-02-18T23:46:00Z">
        <w:r w:rsidR="00AE5163">
          <w:t>include advancement</w:t>
        </w:r>
      </w:ins>
      <w:ins w:id="34" w:author="Katherine Hurst" w:date="2015-02-18T23:53:00Z">
        <w:r w:rsidR="00AE5163">
          <w:t>s</w:t>
        </w:r>
      </w:ins>
      <w:ins w:id="35" w:author="Katherine Hurst" w:date="2015-02-18T23:46:00Z">
        <w:r w:rsidR="00AE5163">
          <w:t xml:space="preserve"> in </w:t>
        </w:r>
      </w:ins>
      <w:ins w:id="36" w:author="Katherine Hurst" w:date="2015-02-18T23:52:00Z">
        <w:r w:rsidR="00AE5163">
          <w:t xml:space="preserve">both </w:t>
        </w:r>
      </w:ins>
      <w:ins w:id="37" w:author="Katherine Hurst" w:date="2015-02-18T23:46:00Z">
        <w:r w:rsidR="00AE5163">
          <w:t xml:space="preserve">DMFC </w:t>
        </w:r>
      </w:ins>
      <w:ins w:id="38" w:author="Katherine Hurst" w:date="2015-02-18T23:52:00Z">
        <w:r w:rsidR="00AE5163">
          <w:t>and</w:t>
        </w:r>
      </w:ins>
      <w:ins w:id="39" w:author="Katherine Hurst" w:date="2015-02-18T23:46:00Z">
        <w:r w:rsidR="00AE5163">
          <w:t xml:space="preserve"> battery</w:t>
        </w:r>
      </w:ins>
      <w:ins w:id="40" w:author="Katherine Hurst" w:date="2015-02-18T23:52:00Z">
        <w:r w:rsidR="00AE5163">
          <w:t xml:space="preserve"> components to enable a hybrid system that will </w:t>
        </w:r>
        <w:proofErr w:type="gramStart"/>
        <w:r w:rsidR="00AE5163">
          <w:t>deliver ….</w:t>
        </w:r>
      </w:ins>
      <w:ins w:id="41" w:author="Katherine Hurst" w:date="2015-02-18T23:46:00Z">
        <w:r w:rsidR="00AE5163">
          <w:t>.</w:t>
        </w:r>
        <w:proofErr w:type="gramEnd"/>
        <w:r w:rsidR="00AE5163">
          <w:t xml:space="preserve">  </w:t>
        </w:r>
        <w:r w:rsidR="00C02433">
          <w:t xml:space="preserve"> </w:t>
        </w:r>
      </w:ins>
      <w:ins w:id="42" w:author="Katherine Hurst" w:date="2015-02-18T23:55:00Z">
        <w:r w:rsidR="00AE5163">
          <w:t xml:space="preserve">We seek to produce </w:t>
        </w:r>
      </w:ins>
      <w:ins w:id="43" w:author="Katherine Hurst" w:date="2015-02-18T23:48:00Z">
        <w:r w:rsidR="00AC6DEB">
          <w:t>improvements in the</w:t>
        </w:r>
        <w:r w:rsidR="00C02433">
          <w:t xml:space="preserve"> membrane, catalysts and </w:t>
        </w:r>
        <w:r w:rsidR="00AE5163">
          <w:t xml:space="preserve">gas diffusion layer materials. </w:t>
        </w:r>
      </w:ins>
    </w:p>
    <w:p w14:paraId="66EA0426" w14:textId="77777777" w:rsidR="00AE5163" w:rsidRDefault="00AE5163" w:rsidP="009F1DC2">
      <w:pPr>
        <w:rPr>
          <w:ins w:id="44" w:author="Katherine Hurst" w:date="2015-02-18T23:56:00Z"/>
        </w:rPr>
      </w:pPr>
    </w:p>
    <w:p w14:paraId="6C5FEBA8" w14:textId="05F2984C" w:rsidR="009F1DC2" w:rsidRDefault="00097E88" w:rsidP="009F1DC2">
      <w:ins w:id="45" w:author="Katherine Hurst" w:date="2015-02-19T00:01:00Z">
        <w:r>
          <w:t xml:space="preserve">1. </w:t>
        </w:r>
      </w:ins>
      <w:ins w:id="46" w:author="Katherine Hurst" w:date="2015-02-18T23:56:00Z">
        <w:r w:rsidR="00AE5163">
          <w:t xml:space="preserve">Membrane: </w:t>
        </w:r>
      </w:ins>
      <w:ins w:id="47" w:author="Katherine Hurst" w:date="2015-02-18T23:57:00Z">
        <w:r w:rsidR="00AE5163">
          <w:t xml:space="preserve">Through development novel membrane technology, operation of DMFCs </w:t>
        </w:r>
        <w:commentRangeStart w:id="48"/>
        <w:r w:rsidR="00AE5163">
          <w:t xml:space="preserve">at high methanol </w:t>
        </w:r>
        <w:commentRangeEnd w:id="48"/>
        <w:r w:rsidR="00AE5163">
          <w:rPr>
            <w:rStyle w:val="CommentReference"/>
          </w:rPr>
          <w:commentReference w:id="48"/>
        </w:r>
        <w:r w:rsidR="00AE5163">
          <w:t>concentration, while also facilitating high proton conductivity</w:t>
        </w:r>
      </w:ins>
      <w:proofErr w:type="gramStart"/>
      <w:ins w:id="49" w:author="Katherine Hurst" w:date="2015-02-18T23:58:00Z">
        <w:r w:rsidR="00AE5163">
          <w:t>,</w:t>
        </w:r>
      </w:ins>
      <w:ins w:id="50" w:author="Katherine Hurst" w:date="2015-02-18T23:57:00Z">
        <w:r w:rsidR="00AE5163">
          <w:t xml:space="preserve">  </w:t>
        </w:r>
      </w:ins>
      <w:ins w:id="51" w:author="Katherine Hurst" w:date="2015-02-18T23:58:00Z">
        <w:r w:rsidR="00AE5163">
          <w:t>will</w:t>
        </w:r>
        <w:proofErr w:type="gramEnd"/>
        <w:r w:rsidR="00AE5163">
          <w:t xml:space="preserve"> </w:t>
        </w:r>
        <w:commentRangeStart w:id="52"/>
        <w:r w:rsidR="00AE5163">
          <w:t xml:space="preserve">increase the </w:t>
        </w:r>
      </w:ins>
      <w:ins w:id="53" w:author="Katherine Hurst" w:date="2015-02-18T23:43:00Z">
        <w:r w:rsidR="00C02433">
          <w:t xml:space="preserve">power </w:t>
        </w:r>
      </w:ins>
      <w:ins w:id="54" w:author="Katherine Hurst" w:date="2015-02-18T23:44:00Z">
        <w:r w:rsidR="00C02433">
          <w:t>density</w:t>
        </w:r>
      </w:ins>
      <w:commentRangeEnd w:id="52"/>
      <w:ins w:id="55" w:author="Katherine Hurst" w:date="2015-02-18T23:58:00Z">
        <w:r w:rsidR="00AE5163">
          <w:rPr>
            <w:rStyle w:val="CommentReference"/>
          </w:rPr>
          <w:commentReference w:id="52"/>
        </w:r>
      </w:ins>
      <w:ins w:id="57" w:author="Katherine Hurst" w:date="2015-02-18T23:44:00Z">
        <w:r w:rsidR="00AE5163">
          <w:t>.</w:t>
        </w:r>
      </w:ins>
    </w:p>
    <w:p w14:paraId="7EB74D2C" w14:textId="13DBA544" w:rsidR="009F1DC2" w:rsidRDefault="009F1DC2" w:rsidP="009F1DC2">
      <w:pPr>
        <w:rPr>
          <w:ins w:id="58" w:author="Katherine Hurst" w:date="2015-02-18T23:59:00Z"/>
        </w:rPr>
      </w:pPr>
    </w:p>
    <w:p w14:paraId="39AEB59E" w14:textId="7D95DB7D" w:rsidR="00F35073" w:rsidDel="00F35073" w:rsidRDefault="00097E88" w:rsidP="009F1DC2">
      <w:pPr>
        <w:rPr>
          <w:del w:id="59" w:author="Katherine Hurst" w:date="2015-02-19T00:00:00Z"/>
        </w:rPr>
      </w:pPr>
      <w:ins w:id="60" w:author="Katherine Hurst" w:date="2015-02-19T00:01:00Z">
        <w:r>
          <w:t xml:space="preserve">2. Catalysts: </w:t>
        </w:r>
      </w:ins>
      <w:ins w:id="61" w:author="Katherine Hurst" w:date="2015-02-18T23:59:00Z">
        <w:r w:rsidR="00F35073">
          <w:t xml:space="preserve">We will pursue fabricating </w:t>
        </w:r>
        <w:proofErr w:type="spellStart"/>
        <w:r w:rsidR="00F35073">
          <w:t>Pt</w:t>
        </w:r>
        <w:proofErr w:type="gramStart"/>
        <w:r w:rsidR="00F35073">
          <w:t>:Ru</w:t>
        </w:r>
        <w:proofErr w:type="spellEnd"/>
        <w:proofErr w:type="gramEnd"/>
        <w:r w:rsidR="00F35073">
          <w:t xml:space="preserve"> catalysts with increased stability and activity, while maintaining low metal loading. </w:t>
        </w:r>
      </w:ins>
    </w:p>
    <w:p w14:paraId="591888A5" w14:textId="77777777" w:rsidR="009F1DC2" w:rsidRDefault="009F1DC2" w:rsidP="009F1DC2">
      <w:r>
        <w:t>We have previously demonstrated fabrication of anode catalysts with activity and durability that surpass the current state of the art.  (</w:t>
      </w:r>
      <w:proofErr w:type="gramStart"/>
      <w:r>
        <w:t>ref</w:t>
      </w:r>
      <w:proofErr w:type="gramEnd"/>
      <w:r>
        <w:t xml:space="preserve">).  </w:t>
      </w:r>
      <w:proofErr w:type="spellStart"/>
      <w:r>
        <w:t>Pt</w:t>
      </w:r>
      <w:proofErr w:type="gramStart"/>
      <w:r>
        <w:t>:Ru</w:t>
      </w:r>
      <w:proofErr w:type="spellEnd"/>
      <w:proofErr w:type="gramEnd"/>
      <w:r>
        <w:t xml:space="preserve"> metal deposited by sputtering on doped carbon material….   The cathode catalyst will be a commercial </w:t>
      </w:r>
      <w:proofErr w:type="spellStart"/>
      <w:r>
        <w:t>Pt</w:t>
      </w:r>
      <w:proofErr w:type="spellEnd"/>
      <w:r>
        <w:t xml:space="preserve"> catalyst.  These catalysts will be sprayed onto membranes and incorporated into a fuel cell stack.  </w:t>
      </w:r>
    </w:p>
    <w:p w14:paraId="79123BEC" w14:textId="77777777" w:rsidR="00097E88" w:rsidRDefault="00097E88" w:rsidP="009F1DC2">
      <w:pPr>
        <w:rPr>
          <w:ins w:id="62" w:author="Katherine Hurst" w:date="2015-02-19T00:01:00Z"/>
        </w:rPr>
      </w:pPr>
      <w:ins w:id="63" w:author="Katherine Hurst" w:date="2015-02-19T00:01:00Z">
        <w:r>
          <w:t>3. Gas diffusion layer:</w:t>
        </w:r>
      </w:ins>
    </w:p>
    <w:p w14:paraId="3483D885" w14:textId="09D7B6FC" w:rsidR="00097E88" w:rsidRDefault="00097E88" w:rsidP="009F1DC2">
      <w:pPr>
        <w:rPr>
          <w:ins w:id="64" w:author="Katherine Hurst" w:date="2015-02-19T00:03:00Z"/>
        </w:rPr>
      </w:pPr>
      <w:ins w:id="65" w:author="Katherine Hurst" w:date="2015-02-19T00:07:00Z">
        <w:r>
          <w:t>?</w:t>
        </w:r>
      </w:ins>
    </w:p>
    <w:p w14:paraId="3B1420F9" w14:textId="77777777" w:rsidR="00097E88" w:rsidRDefault="00097E88" w:rsidP="009F1DC2">
      <w:pPr>
        <w:rPr>
          <w:ins w:id="66" w:author="Katherine Hurst" w:date="2015-02-19T00:03:00Z"/>
        </w:rPr>
      </w:pPr>
    </w:p>
    <w:p w14:paraId="0E41BD56" w14:textId="06E95316" w:rsidR="00097E88" w:rsidRDefault="00AC6DEB" w:rsidP="009F1DC2">
      <w:pPr>
        <w:rPr>
          <w:ins w:id="67" w:author="Katherine Hurst" w:date="2015-02-19T00:03:00Z"/>
        </w:rPr>
      </w:pPr>
      <w:ins w:id="68" w:author="Katherine Hurst" w:date="2015-02-19T00:03:00Z">
        <w:r>
          <w:t xml:space="preserve">The proposed approach will be </w:t>
        </w:r>
      </w:ins>
      <w:ins w:id="69" w:author="Katherine Hurst" w:date="2015-02-19T00:16:00Z">
        <w:r>
          <w:t>achieved</w:t>
        </w:r>
      </w:ins>
      <w:ins w:id="70" w:author="Katherine Hurst" w:date="2015-02-19T00:03:00Z">
        <w:r>
          <w:t xml:space="preserve"> </w:t>
        </w:r>
        <w:r w:rsidR="00097E88">
          <w:t xml:space="preserve">through the following </w:t>
        </w:r>
      </w:ins>
      <w:ins w:id="71" w:author="Katherine Hurst" w:date="2015-02-19T00:16:00Z">
        <w:r>
          <w:t>plan:</w:t>
        </w:r>
      </w:ins>
      <w:bookmarkStart w:id="72" w:name="_GoBack"/>
      <w:bookmarkEnd w:id="72"/>
    </w:p>
    <w:p w14:paraId="0B094DA8" w14:textId="798DCF7E" w:rsidR="00097E88" w:rsidRDefault="00097E88" w:rsidP="009F1DC2">
      <w:pPr>
        <w:rPr>
          <w:ins w:id="73" w:author="Katherine Hurst" w:date="2015-02-19T00:05:00Z"/>
        </w:rPr>
      </w:pPr>
      <w:ins w:id="74" w:author="Katherine Hurst" w:date="2015-02-19T00:03:00Z">
        <w:r>
          <w:t>Year 1 will focus on the development of individual components</w:t>
        </w:r>
      </w:ins>
      <w:ins w:id="75" w:author="Katherine Hurst" w:date="2015-02-19T00:08:00Z">
        <w:r>
          <w:t>.  This includes</w:t>
        </w:r>
      </w:ins>
      <w:ins w:id="76" w:author="Katherine Hurst" w:date="2015-02-19T00:03:00Z">
        <w:r>
          <w:t xml:space="preserve">:  </w:t>
        </w:r>
      </w:ins>
      <w:ins w:id="77" w:author="Katherine Hurst" w:date="2015-02-19T00:06:00Z">
        <w:r>
          <w:t>synthesis and e</w:t>
        </w:r>
      </w:ins>
      <w:ins w:id="78" w:author="Katherine Hurst" w:date="2015-02-19T00:05:00Z">
        <w:r>
          <w:t>lectrochemical characterization of the</w:t>
        </w:r>
      </w:ins>
      <w:ins w:id="79" w:author="Katherine Hurst" w:date="2015-02-19T00:03:00Z">
        <w:r>
          <w:t xml:space="preserve"> membrane </w:t>
        </w:r>
      </w:ins>
      <w:ins w:id="80" w:author="Katherine Hurst" w:date="2015-02-19T00:05:00Z">
        <w:r>
          <w:t>including</w:t>
        </w:r>
      </w:ins>
      <w:ins w:id="81" w:author="Katherine Hurst" w:date="2015-02-19T00:03:00Z">
        <w:r>
          <w:t xml:space="preserve"> proton and electron </w:t>
        </w:r>
      </w:ins>
      <w:ins w:id="82" w:author="Katherine Hurst" w:date="2015-02-19T00:05:00Z">
        <w:r>
          <w:t xml:space="preserve">conductivities, </w:t>
        </w:r>
      </w:ins>
      <w:ins w:id="83" w:author="Katherine Hurst" w:date="2015-02-19T00:07:00Z">
        <w:r>
          <w:t>synthesis and a</w:t>
        </w:r>
      </w:ins>
      <w:ins w:id="84" w:author="Katherine Hurst" w:date="2015-02-19T00:05:00Z">
        <w:r>
          <w:t xml:space="preserve">nalysis of the stability </w:t>
        </w:r>
      </w:ins>
      <w:ins w:id="85" w:author="Katherine Hurst" w:date="2015-02-19T00:07:00Z">
        <w:r>
          <w:t xml:space="preserve">and performance </w:t>
        </w:r>
      </w:ins>
      <w:ins w:id="86" w:author="Katherine Hurst" w:date="2015-02-19T00:05:00Z">
        <w:r>
          <w:t>of the catalyst in h</w:t>
        </w:r>
        <w:r w:rsidR="00841361">
          <w:t>igh concentration of methanol, and the development of a new solid state electrolyte.</w:t>
        </w:r>
      </w:ins>
    </w:p>
    <w:p w14:paraId="087E8A57" w14:textId="1EBE8249" w:rsidR="00841361" w:rsidRDefault="00841361" w:rsidP="009F1DC2">
      <w:pPr>
        <w:rPr>
          <w:ins w:id="87" w:author="Katherine Hurst" w:date="2015-02-19T00:11:00Z"/>
        </w:rPr>
      </w:pPr>
      <w:ins w:id="88" w:author="Katherine Hurst" w:date="2015-02-19T00:09:00Z">
        <w:r>
          <w:t xml:space="preserve">Year 2 accomplishments will include: Integration of </w:t>
        </w:r>
      </w:ins>
      <w:ins w:id="89" w:author="Katherine Hurst" w:date="2015-02-19T00:10:00Z">
        <w:r>
          <w:t>the</w:t>
        </w:r>
      </w:ins>
      <w:ins w:id="90" w:author="Katherine Hurst" w:date="2015-02-19T00:09:00Z">
        <w:r>
          <w:t xml:space="preserve"> </w:t>
        </w:r>
      </w:ins>
      <w:ins w:id="91" w:author="Katherine Hurst" w:date="2015-02-19T00:10:00Z">
        <w:r>
          <w:t xml:space="preserve">components, improvement of the window of operation, and demonstrated improvement of the </w:t>
        </w:r>
        <w:proofErr w:type="gramStart"/>
        <w:r>
          <w:t>solid state</w:t>
        </w:r>
        <w:proofErr w:type="gramEnd"/>
        <w:r>
          <w:t xml:space="preserve"> </w:t>
        </w:r>
      </w:ins>
      <w:ins w:id="92" w:author="Katherine Hurst" w:date="2015-02-19T00:11:00Z">
        <w:r>
          <w:t>electrolyte</w:t>
        </w:r>
      </w:ins>
      <w:ins w:id="93" w:author="Katherine Hurst" w:date="2015-02-19T00:10:00Z">
        <w:r>
          <w:t xml:space="preserve"> </w:t>
        </w:r>
      </w:ins>
      <w:ins w:id="94" w:author="Katherine Hurst" w:date="2015-02-19T00:11:00Z">
        <w:r>
          <w:t xml:space="preserve">in a coin cell </w:t>
        </w:r>
        <w:proofErr w:type="spellStart"/>
        <w:r>
          <w:t>configureation</w:t>
        </w:r>
        <w:proofErr w:type="spellEnd"/>
        <w:r>
          <w:t xml:space="preserve">.  </w:t>
        </w:r>
      </w:ins>
    </w:p>
    <w:p w14:paraId="7D9D832E" w14:textId="6BDCD94B" w:rsidR="00841361" w:rsidRDefault="00841361" w:rsidP="009F1DC2">
      <w:pPr>
        <w:rPr>
          <w:ins w:id="95" w:author="Katherine Hurst" w:date="2015-02-19T00:02:00Z"/>
        </w:rPr>
      </w:pPr>
      <w:ins w:id="96" w:author="Katherine Hurst" w:date="2015-02-19T00:11:00Z">
        <w:r>
          <w:t>Year 3 will focus on manufacturing of the hybrid system.</w:t>
        </w:r>
      </w:ins>
    </w:p>
    <w:p w14:paraId="339392ED" w14:textId="77777777" w:rsidR="00097E88" w:rsidRDefault="00097E88" w:rsidP="009F1DC2">
      <w:pPr>
        <w:rPr>
          <w:ins w:id="97" w:author="Katherine Hurst" w:date="2015-02-19T00:08:00Z"/>
        </w:rPr>
      </w:pPr>
    </w:p>
    <w:p w14:paraId="3F785C79" w14:textId="77777777" w:rsidR="00097E88" w:rsidRDefault="00097E88" w:rsidP="009F1DC2">
      <w:pPr>
        <w:rPr>
          <w:ins w:id="98" w:author="Katherine Hurst" w:date="2015-02-19T00:08:00Z"/>
        </w:rPr>
      </w:pPr>
    </w:p>
    <w:p w14:paraId="078067A6" w14:textId="77777777" w:rsidR="00097E88" w:rsidRDefault="00097E88" w:rsidP="009F1DC2">
      <w:pPr>
        <w:rPr>
          <w:ins w:id="99" w:author="Katherine Hurst" w:date="2015-02-19T00:08:00Z"/>
        </w:rPr>
      </w:pPr>
    </w:p>
    <w:p w14:paraId="1D3EFEEE" w14:textId="4B91D421" w:rsidR="009F1DC2" w:rsidRDefault="009F1DC2" w:rsidP="009F1DC2">
      <w:r>
        <w:t>MEAs will be created in 9x9inch papers</w:t>
      </w:r>
    </w:p>
    <w:p w14:paraId="14C6B3E6" w14:textId="77777777" w:rsidR="009F1DC2" w:rsidRDefault="009F1DC2" w:rsidP="009F1DC2">
      <w:r>
        <w:t>How many stacks of fuel cells are needed for the power out put?</w:t>
      </w:r>
    </w:p>
    <w:p w14:paraId="25F04451" w14:textId="77777777" w:rsidR="009F1DC2" w:rsidRDefault="009F1DC2" w:rsidP="009F1DC2"/>
    <w:p w14:paraId="0B70AA7B" w14:textId="32975537" w:rsidR="009F1DC2" w:rsidRDefault="009F1DC2" w:rsidP="009F1DC2">
      <w:proofErr w:type="gramStart"/>
      <w:r>
        <w:t>A</w:t>
      </w:r>
      <w:proofErr w:type="gramEnd"/>
      <w:r>
        <w:t xml:space="preserve"> schematic/figure?</w:t>
      </w:r>
    </w:p>
    <w:p w14:paraId="7C48E73A" w14:textId="77777777" w:rsidR="009F1DC2" w:rsidRDefault="009F1DC2" w:rsidP="009F1DC2">
      <w:r>
        <w:t>What are our expected obstacles?</w:t>
      </w:r>
    </w:p>
    <w:p w14:paraId="6325CFFF" w14:textId="77777777" w:rsidR="004D2422" w:rsidRDefault="004D2422"/>
    <w:p w14:paraId="29714F3C" w14:textId="77777777" w:rsidR="004A2F22" w:rsidRDefault="00C832FE">
      <w:pPr>
        <w:pStyle w:val="Heading2"/>
      </w:pPr>
      <w:r>
        <w:t>Conclusion</w:t>
      </w:r>
    </w:p>
    <w:bookmarkEnd w:id="5"/>
    <w:p w14:paraId="7AF96DB6" w14:textId="671BBE15" w:rsidR="004A2F22" w:rsidRDefault="00C832FE">
      <w:r>
        <w:t xml:space="preserve">A fuel cell-electrochemical energy storage hybrid power system is not a new concept, e.g. </w:t>
      </w:r>
      <w:hyperlink r:id="rId17">
        <w:r>
          <w:rPr>
            <w:rStyle w:val="Link"/>
          </w:rPr>
          <w:t>(Glauchia2011)</w:t>
        </w:r>
      </w:hyperlink>
      <w:r>
        <w:t xml:space="preserve">; they have been incorporated into concept vehicles produced by several automobile manufacturers, and in May 2008, </w:t>
      </w:r>
      <w:hyperlink r:id="rId18">
        <w:r>
          <w:rPr>
            <w:rStyle w:val="Link"/>
          </w:rPr>
          <w:t>Boeing reported</w:t>
        </w:r>
      </w:hyperlink>
      <w:r>
        <w:t xml:space="preserve"> on the successful test flight of the Demonstrator Airplane, which combined a proton exchange membrane fuel cell system with a lightweight battery that provided additional power for takeoff. Commercial hybrid power systems have a place, but these examples show that prohibitive limitations persist in battery/hydrogen fuel cell systems, prompting our proposed move to </w:t>
      </w:r>
      <w:commentRangeStart w:id="100"/>
      <w:r>
        <w:t>methanol</w:t>
      </w:r>
      <w:commentRangeEnd w:id="100"/>
      <w:r w:rsidR="00690E13">
        <w:rPr>
          <w:rStyle w:val="CommentReference"/>
        </w:rPr>
        <w:commentReference w:id="100"/>
      </w:r>
      <w:r>
        <w:t>.</w:t>
      </w:r>
    </w:p>
    <w:p w14:paraId="4DF2D2CE" w14:textId="77777777" w:rsidR="004A2F22" w:rsidRDefault="00C832FE">
      <w:r>
        <w:t>This project will leverage recent advancements in membrane and catalyst technology to increase the performance of direct methanol fuel cells; advance solid state lithium ion battery systems to lower battery weight, improve safety, and exploit the capacity multiplier effect of a hybrid system; and finally, advance the technological readiness level of this technology toward commercialization.</w:t>
      </w:r>
    </w:p>
    <w:p w14:paraId="778E140E" w14:textId="77777777" w:rsidR="004A2F22" w:rsidRDefault="00C832FE">
      <w:pPr>
        <w:pStyle w:val="Heading2"/>
      </w:pPr>
      <w:bookmarkStart w:id="101" w:name="personnel"/>
      <w:r>
        <w:t>Personnel</w:t>
      </w:r>
    </w:p>
    <w:bookmarkEnd w:id="101"/>
    <w:p w14:paraId="20A45A85" w14:textId="77777777" w:rsidR="004A2F22" w:rsidRDefault="00C832FE">
      <w:r>
        <w:t>Dr. Branden Kappes (Lead) holds a Research Assistant Professor appointment at the Colorado School of Mines and, as VP of Technology at Process Group International (PGI), is responsible for research, development, and manufacture of their direct methanol fuel cell line. His work at the Colorado School of Mines focuses on high-throughput computational modeling of chemical and materials systems for electrochemical energy storage.</w:t>
      </w:r>
    </w:p>
    <w:p w14:paraId="5C31567D" w14:textId="77777777" w:rsidR="004A2F22" w:rsidRDefault="00C832FE">
      <w:r>
        <w:t xml:space="preserve">Dr. </w:t>
      </w:r>
      <w:proofErr w:type="spellStart"/>
      <w:r>
        <w:t>Chunmei</w:t>
      </w:r>
      <w:proofErr w:type="spellEnd"/>
      <w:r>
        <w:t xml:space="preserve"> Ban … battery system</w:t>
      </w:r>
    </w:p>
    <w:p w14:paraId="6BCFDFC3" w14:textId="77777777" w:rsidR="004A2F22" w:rsidRDefault="00C832FE">
      <w:r>
        <w:t>Dr. Steven Christensen … characterization</w:t>
      </w:r>
    </w:p>
    <w:p w14:paraId="20C81A54" w14:textId="77777777" w:rsidR="004A2F22" w:rsidRDefault="00C832FE">
      <w:r>
        <w:t xml:space="preserve">Dr. </w:t>
      </w:r>
      <w:proofErr w:type="spellStart"/>
      <w:r>
        <w:t>Cristian</w:t>
      </w:r>
      <w:proofErr w:type="spellEnd"/>
      <w:r>
        <w:t xml:space="preserve"> Ciobanu … system-level modeling</w:t>
      </w:r>
    </w:p>
    <w:p w14:paraId="37A6BDF1" w14:textId="77777777" w:rsidR="004A2F22" w:rsidRDefault="00C832FE">
      <w:r>
        <w:t>Dr. Katherine Hurst … synthesis</w:t>
      </w:r>
      <w:r w:rsidR="004D2422">
        <w:t xml:space="preserve"> </w:t>
      </w:r>
    </w:p>
    <w:p w14:paraId="53DFB963" w14:textId="762AA060" w:rsidR="00C646B5" w:rsidRDefault="00C646B5">
      <w:bookmarkStart w:id="102" w:name="references"/>
      <w:r>
        <w:lastRenderedPageBreak/>
        <w:t>Electrochemist – lead the fuel cell development</w:t>
      </w:r>
    </w:p>
    <w:p w14:paraId="12D18D96" w14:textId="77777777" w:rsidR="004A2F22" w:rsidRDefault="00C832FE">
      <w:pPr>
        <w:pStyle w:val="Heading2"/>
      </w:pPr>
      <w:r>
        <w:t>References</w:t>
      </w:r>
    </w:p>
    <w:bookmarkEnd w:id="102"/>
    <w:p w14:paraId="0C316E77" w14:textId="77777777" w:rsidR="004A2F22" w:rsidRDefault="00C832FE">
      <w:r>
        <w:fldChar w:fldCharType="begin"/>
      </w:r>
      <w:r>
        <w:instrText xml:space="preserve"> HYPERLINK "http://books.google.com/books?hl=en&amp;lr=&amp;id=xHsJJieZlHwC&amp;oi=fnd&amp;pg=PA1&amp;dq=Direct+Methanol+Fuel+Cells+:+History+,+Status+and+Perspectives&amp;ots=iDVDBBaEl5&amp;sig=BtotK4fVYetE5w_cc2AigTz2Dnk" \h </w:instrText>
      </w:r>
      <w:r>
        <w:fldChar w:fldCharType="separate"/>
      </w:r>
      <w:proofErr w:type="spellStart"/>
      <w:r>
        <w:rPr>
          <w:rStyle w:val="Link"/>
        </w:rPr>
        <w:t>Aricò</w:t>
      </w:r>
      <w:proofErr w:type="spellEnd"/>
      <w:r>
        <w:rPr>
          <w:rStyle w:val="Link"/>
        </w:rPr>
        <w:t xml:space="preserve">, A., </w:t>
      </w:r>
      <w:proofErr w:type="spellStart"/>
      <w:r>
        <w:rPr>
          <w:rStyle w:val="Link"/>
        </w:rPr>
        <w:t>Baglio</w:t>
      </w:r>
      <w:proofErr w:type="spellEnd"/>
      <w:r>
        <w:rPr>
          <w:rStyle w:val="Link"/>
        </w:rPr>
        <w:t xml:space="preserve">, V. &amp; </w:t>
      </w:r>
      <w:proofErr w:type="spellStart"/>
      <w:r>
        <w:rPr>
          <w:rStyle w:val="Link"/>
        </w:rPr>
        <w:t>Antonucci</w:t>
      </w:r>
      <w:proofErr w:type="spellEnd"/>
      <w:r>
        <w:rPr>
          <w:rStyle w:val="Link"/>
        </w:rPr>
        <w:t xml:space="preserve">, V. in </w:t>
      </w:r>
      <w:proofErr w:type="spellStart"/>
      <w:r>
        <w:rPr>
          <w:rStyle w:val="Link"/>
        </w:rPr>
        <w:t>Electrocatal</w:t>
      </w:r>
      <w:proofErr w:type="spellEnd"/>
      <w:r>
        <w:rPr>
          <w:rStyle w:val="Link"/>
        </w:rPr>
        <w:t>. Direct Methanol Fuel Cells 1-78 (2009).</w:t>
      </w:r>
      <w:r>
        <w:rPr>
          <w:rStyle w:val="Link"/>
        </w:rPr>
        <w:fldChar w:fldCharType="end"/>
      </w:r>
    </w:p>
    <w:p w14:paraId="5F677CD5" w14:textId="77777777" w:rsidR="004A2F22" w:rsidRDefault="009F1DC2">
      <w:hyperlink r:id="rId19">
        <w:r w:rsidR="00C832FE">
          <w:rPr>
            <w:rStyle w:val="Link"/>
          </w:rPr>
          <w:t>Koehler, T. Boeing makes history with flights of Fuel Cell Demonstrator Airplane, Boeing Frontiers (May 2008) 44. Accessed 12 February 2015</w:t>
        </w:r>
      </w:hyperlink>
    </w:p>
    <w:p w14:paraId="202CDAA9" w14:textId="77777777" w:rsidR="004A2F22" w:rsidRDefault="009F1DC2">
      <w:hyperlink r:id="rId20">
        <w:proofErr w:type="spellStart"/>
        <w:r w:rsidR="00C832FE">
          <w:rPr>
            <w:rStyle w:val="Link"/>
          </w:rPr>
          <w:t>Gauchia</w:t>
        </w:r>
        <w:proofErr w:type="spellEnd"/>
        <w:r w:rsidR="00C832FE">
          <w:rPr>
            <w:rStyle w:val="Link"/>
          </w:rPr>
          <w:t xml:space="preserve">, L., </w:t>
        </w:r>
        <w:proofErr w:type="spellStart"/>
        <w:r w:rsidR="00C832FE">
          <w:rPr>
            <w:rStyle w:val="Link"/>
          </w:rPr>
          <w:t>Bouscayrol</w:t>
        </w:r>
        <w:proofErr w:type="spellEnd"/>
        <w:r w:rsidR="00C832FE">
          <w:rPr>
            <w:rStyle w:val="Link"/>
          </w:rPr>
          <w:t xml:space="preserve">, a., </w:t>
        </w:r>
        <w:proofErr w:type="spellStart"/>
        <w:r w:rsidR="00C832FE">
          <w:rPr>
            <w:rStyle w:val="Link"/>
          </w:rPr>
          <w:t>Sanz</w:t>
        </w:r>
        <w:proofErr w:type="spellEnd"/>
        <w:r w:rsidR="00C832FE">
          <w:rPr>
            <w:rStyle w:val="Link"/>
          </w:rPr>
          <w:t xml:space="preserve">, J., </w:t>
        </w:r>
        <w:proofErr w:type="spellStart"/>
        <w:r w:rsidR="00C832FE">
          <w:rPr>
            <w:rStyle w:val="Link"/>
          </w:rPr>
          <w:t>Trigui</w:t>
        </w:r>
        <w:proofErr w:type="spellEnd"/>
        <w:r w:rsidR="00C832FE">
          <w:rPr>
            <w:rStyle w:val="Link"/>
          </w:rPr>
          <w:t xml:space="preserve">, R. &amp; </w:t>
        </w:r>
        <w:proofErr w:type="spellStart"/>
        <w:r w:rsidR="00C832FE">
          <w:rPr>
            <w:rStyle w:val="Link"/>
          </w:rPr>
          <w:t>Barrade</w:t>
        </w:r>
        <w:proofErr w:type="spellEnd"/>
        <w:r w:rsidR="00C832FE">
          <w:rPr>
            <w:rStyle w:val="Link"/>
          </w:rPr>
          <w:t xml:space="preserve">, P. Fuel cell, battery and </w:t>
        </w:r>
        <w:proofErr w:type="spellStart"/>
        <w:r w:rsidR="00C832FE">
          <w:rPr>
            <w:rStyle w:val="Link"/>
          </w:rPr>
          <w:t>supercapacitor</w:t>
        </w:r>
        <w:proofErr w:type="spellEnd"/>
        <w:r w:rsidR="00C832FE">
          <w:rPr>
            <w:rStyle w:val="Link"/>
          </w:rPr>
          <w:t xml:space="preserve"> hybrid system for electric vehicle: Modeling and control via energetic macroscopic representation. </w:t>
        </w:r>
        <w:proofErr w:type="gramStart"/>
        <w:r w:rsidR="00C832FE">
          <w:rPr>
            <w:rStyle w:val="Link"/>
          </w:rPr>
          <w:t xml:space="preserve">2011 IEEE </w:t>
        </w:r>
        <w:proofErr w:type="spellStart"/>
        <w:r w:rsidR="00C832FE">
          <w:rPr>
            <w:rStyle w:val="Link"/>
          </w:rPr>
          <w:t>Veh</w:t>
        </w:r>
        <w:proofErr w:type="spellEnd"/>
        <w:r w:rsidR="00C832FE">
          <w:rPr>
            <w:rStyle w:val="Link"/>
          </w:rPr>
          <w:t>.</w:t>
        </w:r>
        <w:proofErr w:type="gramEnd"/>
        <w:r w:rsidR="00C832FE">
          <w:rPr>
            <w:rStyle w:val="Link"/>
          </w:rPr>
          <w:t xml:space="preserve"> Power </w:t>
        </w:r>
        <w:proofErr w:type="spellStart"/>
        <w:r w:rsidR="00C832FE">
          <w:rPr>
            <w:rStyle w:val="Link"/>
          </w:rPr>
          <w:t>Propuls</w:t>
        </w:r>
        <w:proofErr w:type="spellEnd"/>
        <w:r w:rsidR="00C832FE">
          <w:rPr>
            <w:rStyle w:val="Link"/>
          </w:rPr>
          <w:t>. Conf. 1–6 (2011).</w:t>
        </w:r>
      </w:hyperlink>
    </w:p>
    <w:p w14:paraId="73CD52B8" w14:textId="77777777" w:rsidR="004A2F22" w:rsidRDefault="009F1DC2">
      <w:hyperlink r:id="rId21">
        <w:proofErr w:type="gramStart"/>
        <w:r w:rsidR="00C832FE">
          <w:rPr>
            <w:rStyle w:val="Link"/>
          </w:rPr>
          <w:t>Grove, W. R.</w:t>
        </w:r>
        <w:proofErr w:type="gramEnd"/>
        <w:r w:rsidR="00C832FE">
          <w:rPr>
            <w:rStyle w:val="Link"/>
          </w:rPr>
          <w:t xml:space="preserve"> </w:t>
        </w:r>
        <w:proofErr w:type="gramStart"/>
        <w:r w:rsidR="00C832FE">
          <w:rPr>
            <w:rStyle w:val="Link"/>
          </w:rPr>
          <w:t>A New Voltaic Combination.</w:t>
        </w:r>
        <w:proofErr w:type="gramEnd"/>
        <w:r w:rsidR="00C832FE">
          <w:rPr>
            <w:rStyle w:val="Link"/>
          </w:rPr>
          <w:t xml:space="preserve"> London Edinburgh Philos. Mag. J. Sci. 13, 430–431 (1838).</w:t>
        </w:r>
      </w:hyperlink>
    </w:p>
    <w:p w14:paraId="26EB4811" w14:textId="77777777" w:rsidR="004A2F22" w:rsidRDefault="009F1DC2">
      <w:hyperlink r:id="rId22">
        <w:r w:rsidR="00C832FE">
          <w:rPr>
            <w:rStyle w:val="Link"/>
          </w:rPr>
          <w:t>Grove, W. R. Voltaic Series and the Combination of Gases by Platinum. London Edinburgh Philos. Mag. J. Sci. 14, 127–130 (1839).</w:t>
        </w:r>
      </w:hyperlink>
    </w:p>
    <w:p w14:paraId="2B388B52" w14:textId="77777777" w:rsidR="004A2F22" w:rsidRDefault="009F1DC2">
      <w:hyperlink r:id="rId23">
        <w:proofErr w:type="spellStart"/>
        <w:r w:rsidR="00C832FE">
          <w:rPr>
            <w:rStyle w:val="Link"/>
          </w:rPr>
          <w:t>Mench</w:t>
        </w:r>
        <w:proofErr w:type="spellEnd"/>
        <w:r w:rsidR="00C832FE">
          <w:rPr>
            <w:rStyle w:val="Link"/>
          </w:rPr>
          <w:t xml:space="preserve">, M. M. &amp; Wang, C. Y. An In Situ Method for Determination of Current Distribution in PEM Fuel Cells Applied to a Direct Methanol Fuel Cell. J. </w:t>
        </w:r>
        <w:proofErr w:type="spellStart"/>
        <w:r w:rsidR="00C832FE">
          <w:rPr>
            <w:rStyle w:val="Link"/>
          </w:rPr>
          <w:t>Electrochem</w:t>
        </w:r>
        <w:proofErr w:type="spellEnd"/>
        <w:r w:rsidR="00C832FE">
          <w:rPr>
            <w:rStyle w:val="Link"/>
          </w:rPr>
          <w:t>. Soc. 150, A79 (2003)</w:t>
        </w:r>
      </w:hyperlink>
    </w:p>
    <w:p w14:paraId="334585C8" w14:textId="77777777" w:rsidR="004A2F22" w:rsidRDefault="009F1DC2">
      <w:hyperlink r:id="rId24">
        <w:proofErr w:type="spellStart"/>
        <w:r w:rsidR="00C832FE">
          <w:rPr>
            <w:rStyle w:val="Link"/>
          </w:rPr>
          <w:t>Remick</w:t>
        </w:r>
        <w:proofErr w:type="spellEnd"/>
        <w:r w:rsidR="00C832FE">
          <w:rPr>
            <w:rStyle w:val="Link"/>
          </w:rPr>
          <w:t xml:space="preserve">, R. &amp; Wheeler, D. Molten Carbonate and Phosphoric Acid Stationary Fuel </w:t>
        </w:r>
        <w:proofErr w:type="gramStart"/>
        <w:r w:rsidR="00C832FE">
          <w:rPr>
            <w:rStyle w:val="Link"/>
          </w:rPr>
          <w:t>Cells :</w:t>
        </w:r>
        <w:proofErr w:type="gramEnd"/>
        <w:r w:rsidR="00C832FE">
          <w:rPr>
            <w:rStyle w:val="Link"/>
          </w:rPr>
          <w:t xml:space="preserve"> Overview and Gap Analysis Molten Carbonate and Phosphoric Acid Stationary Fuel Cells : Overview and Gap Analysis. NREL/TP-560-49072 1–51 (2010). Accessed: 12 February 2015.</w:t>
        </w:r>
      </w:hyperlink>
    </w:p>
    <w:p w14:paraId="0D2A1DF4" w14:textId="77777777" w:rsidR="004A2F22" w:rsidRDefault="009F1DC2">
      <w:hyperlink r:id="rId25">
        <w:proofErr w:type="spellStart"/>
        <w:proofErr w:type="gramStart"/>
        <w:r w:rsidR="00C832FE">
          <w:rPr>
            <w:rStyle w:val="Link"/>
          </w:rPr>
          <w:t>Tateishi</w:t>
        </w:r>
        <w:proofErr w:type="spellEnd"/>
        <w:r w:rsidR="00C832FE">
          <w:rPr>
            <w:rStyle w:val="Link"/>
          </w:rPr>
          <w:t>, H. et al. Graphene Oxide Fuel Cell.</w:t>
        </w:r>
        <w:proofErr w:type="gramEnd"/>
        <w:r w:rsidR="00C832FE">
          <w:rPr>
            <w:rStyle w:val="Link"/>
          </w:rPr>
          <w:t xml:space="preserve"> J. </w:t>
        </w:r>
        <w:proofErr w:type="spellStart"/>
        <w:r w:rsidR="00C832FE">
          <w:rPr>
            <w:rStyle w:val="Link"/>
          </w:rPr>
          <w:t>Electrochem</w:t>
        </w:r>
        <w:proofErr w:type="spellEnd"/>
        <w:r w:rsidR="00C832FE">
          <w:rPr>
            <w:rStyle w:val="Link"/>
          </w:rPr>
          <w:t xml:space="preserve">. </w:t>
        </w:r>
        <w:proofErr w:type="gramStart"/>
        <w:r w:rsidR="00C832FE">
          <w:rPr>
            <w:rStyle w:val="Link"/>
          </w:rPr>
          <w:t>Soc. 160, F1175–F1178 (2013).</w:t>
        </w:r>
        <w:proofErr w:type="gramEnd"/>
      </w:hyperlink>
    </w:p>
    <w:p w14:paraId="23CBDA61" w14:textId="77777777" w:rsidR="004A2F22" w:rsidRDefault="00C832FE">
      <w:pPr>
        <w:pStyle w:val="Heading1"/>
      </w:pPr>
      <w:bookmarkStart w:id="103" w:name="notes"/>
      <w:r>
        <w:t>Notes</w:t>
      </w:r>
    </w:p>
    <w:bookmarkEnd w:id="103"/>
    <w:p w14:paraId="5E8592AE" w14:textId="77777777" w:rsidR="004A2F22" w:rsidRDefault="00C832FE">
      <w:pPr>
        <w:pStyle w:val="Compact"/>
        <w:numPr>
          <w:ilvl w:val="0"/>
          <w:numId w:val="2"/>
        </w:numPr>
      </w:pPr>
      <w:proofErr w:type="gramStart"/>
      <w:r>
        <w:t>impact</w:t>
      </w:r>
      <w:proofErr w:type="gramEnd"/>
      <w:r>
        <w:t xml:space="preserve"> -- </w:t>
      </w:r>
      <w:r>
        <w:rPr>
          <w:i/>
        </w:rPr>
        <w:t>disruptive</w:t>
      </w:r>
      <w:r>
        <w:br/>
      </w:r>
    </w:p>
    <w:p w14:paraId="4558F613" w14:textId="77777777" w:rsidR="004A2F22" w:rsidRDefault="00C832FE">
      <w:pPr>
        <w:pStyle w:val="Compact"/>
        <w:numPr>
          <w:ilvl w:val="0"/>
          <w:numId w:val="2"/>
        </w:numPr>
      </w:pPr>
      <w:proofErr w:type="gramStart"/>
      <w:r>
        <w:t>figure</w:t>
      </w:r>
      <w:proofErr w:type="gramEnd"/>
      <w:r>
        <w:br/>
      </w:r>
    </w:p>
    <w:p w14:paraId="00E52114" w14:textId="77777777" w:rsidR="004A2F22" w:rsidRDefault="00C832FE">
      <w:pPr>
        <w:pStyle w:val="Compact"/>
        <w:numPr>
          <w:ilvl w:val="0"/>
          <w:numId w:val="2"/>
        </w:numPr>
      </w:pPr>
      <w:proofErr w:type="gramStart"/>
      <w:r>
        <w:t>methanol</w:t>
      </w:r>
      <w:proofErr w:type="gramEnd"/>
      <w:r>
        <w:t xml:space="preserve"> economy better than hydrogen</w:t>
      </w:r>
      <w:r>
        <w:br/>
      </w:r>
    </w:p>
    <w:p w14:paraId="7132BE80" w14:textId="77777777" w:rsidR="004A2F22" w:rsidRDefault="00C832FE">
      <w:pPr>
        <w:pStyle w:val="Compact"/>
        <w:numPr>
          <w:ilvl w:val="0"/>
          <w:numId w:val="2"/>
        </w:numPr>
      </w:pPr>
      <w:proofErr w:type="gramStart"/>
      <w:r>
        <w:t>incremental</w:t>
      </w:r>
      <w:proofErr w:type="gramEnd"/>
      <w:r>
        <w:t xml:space="preserve"> market introduction</w:t>
      </w:r>
      <w:r>
        <w:br/>
      </w:r>
    </w:p>
    <w:p w14:paraId="42C32438" w14:textId="77777777" w:rsidR="004A2F22" w:rsidRDefault="00C832FE">
      <w:pPr>
        <w:pStyle w:val="Compact"/>
        <w:numPr>
          <w:ilvl w:val="0"/>
          <w:numId w:val="2"/>
        </w:numPr>
      </w:pPr>
      <w:proofErr w:type="gramStart"/>
      <w:r>
        <w:t>target</w:t>
      </w:r>
      <w:proofErr w:type="gramEnd"/>
      <w:r>
        <w:t xml:space="preserve"> energy density (volumetric &amp; gravimetric)</w:t>
      </w:r>
      <w:r>
        <w:br/>
      </w:r>
    </w:p>
    <w:p w14:paraId="53515721" w14:textId="77777777" w:rsidR="004A2F22" w:rsidRDefault="00C832FE">
      <w:pPr>
        <w:pStyle w:val="Compact"/>
        <w:numPr>
          <w:ilvl w:val="0"/>
          <w:numId w:val="2"/>
        </w:numPr>
      </w:pPr>
      <w:proofErr w:type="gramStart"/>
      <w:r>
        <w:t>address</w:t>
      </w:r>
      <w:proofErr w:type="gramEnd"/>
      <w:r>
        <w:t xml:space="preserve"> $\</w:t>
      </w:r>
      <w:proofErr w:type="spellStart"/>
      <w:r>
        <w:t>mathrm</w:t>
      </w:r>
      <w:proofErr w:type="spellEnd"/>
      <w:r>
        <w:t>{CO_2}$</w:t>
      </w:r>
    </w:p>
    <w:p w14:paraId="72885E35" w14:textId="77777777" w:rsidR="004A2F22" w:rsidRDefault="00C832FE">
      <w:pPr>
        <w:pStyle w:val="Heading2"/>
      </w:pPr>
      <w:bookmarkStart w:id="104" w:name="task-assignment"/>
      <w:r>
        <w:lastRenderedPageBreak/>
        <w:t>Task assignment</w:t>
      </w:r>
    </w:p>
    <w:bookmarkEnd w:id="104"/>
    <w:p w14:paraId="7493138F" w14:textId="77777777" w:rsidR="004A2F22" w:rsidRDefault="00C832FE">
      <w:pPr>
        <w:pStyle w:val="Compact"/>
        <w:numPr>
          <w:ilvl w:val="0"/>
          <w:numId w:val="3"/>
        </w:numPr>
      </w:pPr>
      <w:proofErr w:type="gramStart"/>
      <w:r>
        <w:t>manufacturing</w:t>
      </w:r>
      <w:proofErr w:type="gramEnd"/>
      <w:r>
        <w:t>: PGI</w:t>
      </w:r>
      <w:r>
        <w:br/>
      </w:r>
    </w:p>
    <w:p w14:paraId="49623BFA" w14:textId="77777777" w:rsidR="004A2F22" w:rsidRDefault="00C832FE">
      <w:pPr>
        <w:pStyle w:val="Compact"/>
        <w:numPr>
          <w:ilvl w:val="0"/>
          <w:numId w:val="3"/>
        </w:numPr>
      </w:pPr>
      <w:proofErr w:type="gramStart"/>
      <w:r>
        <w:t>battery</w:t>
      </w:r>
      <w:proofErr w:type="gramEnd"/>
      <w:r>
        <w:t xml:space="preserve"> development/selection: </w:t>
      </w:r>
      <w:proofErr w:type="spellStart"/>
      <w:r>
        <w:t>Chunmei</w:t>
      </w:r>
      <w:proofErr w:type="spellEnd"/>
      <w:r>
        <w:br/>
      </w:r>
    </w:p>
    <w:p w14:paraId="58A3B65E" w14:textId="77777777" w:rsidR="004A2F22" w:rsidRDefault="00C832FE">
      <w:pPr>
        <w:pStyle w:val="Compact"/>
        <w:numPr>
          <w:ilvl w:val="0"/>
          <w:numId w:val="3"/>
        </w:numPr>
      </w:pPr>
      <w:r>
        <w:t xml:space="preserve">Stabilize </w:t>
      </w:r>
      <w:proofErr w:type="spellStart"/>
      <w:r>
        <w:t>Pt</w:t>
      </w:r>
      <w:proofErr w:type="gramStart"/>
      <w:r>
        <w:t>:Ru</w:t>
      </w:r>
      <w:proofErr w:type="spellEnd"/>
      <w:proofErr w:type="gramEnd"/>
      <w:r>
        <w:t xml:space="preserve"> catalyst: Steve</w:t>
      </w:r>
      <w:r>
        <w:br/>
      </w:r>
    </w:p>
    <w:p w14:paraId="1B98181B" w14:textId="77777777" w:rsidR="004A2F22" w:rsidRDefault="00C832FE">
      <w:pPr>
        <w:pStyle w:val="Compact"/>
        <w:numPr>
          <w:ilvl w:val="0"/>
          <w:numId w:val="3"/>
        </w:numPr>
      </w:pPr>
      <w:r>
        <w:t>Methanol concentration/crossover (MEA): Branden</w:t>
      </w:r>
    </w:p>
    <w:p w14:paraId="34E18320" w14:textId="77777777" w:rsidR="004A2F22" w:rsidRDefault="00C832FE">
      <w:pPr>
        <w:pStyle w:val="Heading2"/>
      </w:pPr>
      <w:bookmarkStart w:id="105" w:name="lit.-notes"/>
      <w:r>
        <w:t>Lit. Notes</w:t>
      </w:r>
    </w:p>
    <w:bookmarkEnd w:id="105"/>
    <w:p w14:paraId="4A7028C2" w14:textId="77777777" w:rsidR="004A2F22" w:rsidRDefault="00C832FE">
      <w:pPr>
        <w:numPr>
          <w:ilvl w:val="0"/>
          <w:numId w:val="4"/>
        </w:numPr>
      </w:pPr>
      <w:r>
        <w:t xml:space="preserve">Methanol as a renewable fuel source: Liu2006; </w:t>
      </w:r>
      <w:proofErr w:type="spellStart"/>
      <w:r>
        <w:t>Wasmus</w:t>
      </w:r>
      <w:proofErr w:type="spellEnd"/>
      <w:r>
        <w:t xml:space="preserve"> and </w:t>
      </w:r>
      <w:proofErr w:type="spellStart"/>
      <w:r>
        <w:t>Kuver</w:t>
      </w:r>
      <w:proofErr w:type="spellEnd"/>
      <w:r>
        <w:t xml:space="preserve">, J. </w:t>
      </w:r>
      <w:proofErr w:type="spellStart"/>
      <w:r>
        <w:t>Electroanal</w:t>
      </w:r>
      <w:proofErr w:type="spellEnd"/>
      <w:r>
        <w:t xml:space="preserve">. </w:t>
      </w:r>
      <w:proofErr w:type="spellStart"/>
      <w:r>
        <w:t>Chem</w:t>
      </w:r>
      <w:proofErr w:type="spellEnd"/>
      <w:r>
        <w:t xml:space="preserve"> 461 (1999) 14-31; </w:t>
      </w:r>
      <w:proofErr w:type="spellStart"/>
      <w:r>
        <w:t>Arico</w:t>
      </w:r>
      <w:proofErr w:type="spellEnd"/>
      <w:r>
        <w:t>, et al., Fuel Cells 2 (2001) 133-161</w:t>
      </w:r>
    </w:p>
    <w:p w14:paraId="4BD874EA" w14:textId="77777777" w:rsidR="004A2F22" w:rsidRDefault="00C832FE">
      <w:pPr>
        <w:numPr>
          <w:ilvl w:val="0"/>
          <w:numId w:val="4"/>
        </w:numPr>
      </w:pPr>
      <w:r>
        <w:t xml:space="preserve">Methanol </w:t>
      </w:r>
      <w:proofErr w:type="spellStart"/>
      <w:r>
        <w:t>electrooxidation</w:t>
      </w:r>
      <w:proofErr w:type="spellEnd"/>
      <w:r>
        <w:t xml:space="preserve"> steps: (1) methanol adsorption, (2) C--H activation (methanol dissociation), (3) water adsorption, (4) water activation, (5) CO oxidation; </w:t>
      </w:r>
      <w:proofErr w:type="spellStart"/>
      <w:r>
        <w:t>Lemy</w:t>
      </w:r>
      <w:proofErr w:type="spellEnd"/>
      <w:r>
        <w:t xml:space="preserve">, Leger, and </w:t>
      </w:r>
      <w:proofErr w:type="spellStart"/>
      <w:r>
        <w:t>Srinivasan</w:t>
      </w:r>
      <w:proofErr w:type="spellEnd"/>
      <w:r>
        <w:t xml:space="preserve">, Modern Aspects of </w:t>
      </w:r>
      <w:proofErr w:type="spellStart"/>
      <w:r>
        <w:t>Electrochem</w:t>
      </w:r>
      <w:proofErr w:type="spellEnd"/>
      <w:r>
        <w:t xml:space="preserve"> 34 (2001) 53-118</w:t>
      </w:r>
    </w:p>
    <w:p w14:paraId="4A0A1810" w14:textId="77777777" w:rsidR="004A2F22" w:rsidRDefault="00C832FE">
      <w:pPr>
        <w:numPr>
          <w:ilvl w:val="0"/>
          <w:numId w:val="4"/>
        </w:numPr>
      </w:pPr>
      <w:r>
        <w:t xml:space="preserve">Mench2003, ORR is the limiting reaction, how significantly? Other papers state that the anode catalyst is the limiting factor -- perhaps longevity? -- </w:t>
      </w:r>
      <w:proofErr w:type="gramStart"/>
      <w:r>
        <w:t>which</w:t>
      </w:r>
      <w:proofErr w:type="gramEnd"/>
      <w:r>
        <w:t xml:space="preserve"> stands in opposition to this assertion.</w:t>
      </w:r>
    </w:p>
    <w:p w14:paraId="0049FC9A" w14:textId="77777777" w:rsidR="004A2F22" w:rsidRDefault="00C832FE">
      <w:pPr>
        <w:numPr>
          <w:ilvl w:val="0"/>
          <w:numId w:val="4"/>
        </w:numPr>
      </w:pPr>
      <w:r>
        <w:t>Burke2007: simulations show hybrid hydrogen FC/battery-or-</w:t>
      </w:r>
      <w:proofErr w:type="spellStart"/>
      <w:r>
        <w:t>supercap</w:t>
      </w:r>
      <w:proofErr w:type="spellEnd"/>
      <w:r>
        <w:t xml:space="preserve"> EVs have 2-3 times the fuel economy of gasoline IC and 1.66-2x than gas-electric hybrids. NREL Advisor program? INEL SIMPLEV program for FC/</w:t>
      </w:r>
      <w:proofErr w:type="spellStart"/>
      <w:r>
        <w:t>batt</w:t>
      </w:r>
      <w:proofErr w:type="spellEnd"/>
      <w:r>
        <w:t xml:space="preserve"> hybrid.</w:t>
      </w:r>
    </w:p>
    <w:p w14:paraId="316C4ACE" w14:textId="77777777" w:rsidR="004A2F22" w:rsidRDefault="00C832FE">
      <w:pPr>
        <w:numPr>
          <w:ilvl w:val="0"/>
          <w:numId w:val="4"/>
        </w:numPr>
      </w:pPr>
      <w:r>
        <w:t>Shimozu2004: Directly on point, passive DMFC operating at room temperature, but performance metrics are not ideal, and demonstrate the narrow window of optimal FC operation.</w:t>
      </w:r>
    </w:p>
    <w:p w14:paraId="227E96C8" w14:textId="77777777" w:rsidR="004A2F22" w:rsidRDefault="00C832FE">
      <w:pPr>
        <w:numPr>
          <w:ilvl w:val="0"/>
          <w:numId w:val="4"/>
        </w:numPr>
      </w:pPr>
      <w:r>
        <w:t>Gauchia2011: hydrogen FC/electrochemical storage concept. Directly on point. This work shows a model of a hybrid system, but uses the FC to directly power the vehicle. Our device separates the FC from the system power requirements, thus ensuring better control over battery SOC and fuel cell operating conditions.</w:t>
      </w:r>
    </w:p>
    <w:p w14:paraId="6D6B45A1" w14:textId="77777777" w:rsidR="004A2F22" w:rsidRDefault="00C832FE">
      <w:pPr>
        <w:numPr>
          <w:ilvl w:val="0"/>
          <w:numId w:val="4"/>
        </w:numPr>
      </w:pPr>
      <w:r>
        <w:t xml:space="preserve">Feng2013: catalyst particle dispersion and support are important </w:t>
      </w:r>
      <w:proofErr w:type="spellStart"/>
      <w:proofErr w:type="gramStart"/>
      <w:r>
        <w:t>inf</w:t>
      </w:r>
      <w:proofErr w:type="spellEnd"/>
      <w:proofErr w:type="gramEnd"/>
      <w:r>
        <w:t xml:space="preserve"> </w:t>
      </w:r>
      <w:proofErr w:type="spellStart"/>
      <w:r>
        <w:t>electrochem</w:t>
      </w:r>
      <w:proofErr w:type="spellEnd"/>
      <w:r>
        <w:t xml:space="preserve">. </w:t>
      </w:r>
      <w:proofErr w:type="gramStart"/>
      <w:r>
        <w:t>performance</w:t>
      </w:r>
      <w:proofErr w:type="gramEnd"/>
      <w:r>
        <w:t>.</w:t>
      </w:r>
    </w:p>
    <w:p w14:paraId="475B1C90" w14:textId="77777777" w:rsidR="004A2F22" w:rsidRDefault="00C832FE">
      <w:pPr>
        <w:numPr>
          <w:ilvl w:val="0"/>
          <w:numId w:val="4"/>
        </w:numPr>
      </w:pPr>
      <w:r>
        <w:t>Zheng2012: MEA production and catalyst loading are the two outstanding challenges that impede commercialization of DMFC.</w:t>
      </w:r>
    </w:p>
    <w:p w14:paraId="0D638985" w14:textId="77777777" w:rsidR="004A2F22" w:rsidRDefault="00C832FE">
      <w:pPr>
        <w:numPr>
          <w:ilvl w:val="0"/>
          <w:numId w:val="4"/>
        </w:numPr>
      </w:pPr>
      <w:r>
        <w:t xml:space="preserve">Joghee2012: </w:t>
      </w:r>
      <w:proofErr w:type="spellStart"/>
      <w:r>
        <w:t>Nitrogenation</w:t>
      </w:r>
      <w:proofErr w:type="spellEnd"/>
      <w:r>
        <w:t xml:space="preserve"> of MEA stabilizes </w:t>
      </w:r>
      <w:proofErr w:type="spellStart"/>
      <w:r>
        <w:t>Pt</w:t>
      </w:r>
      <w:proofErr w:type="gramStart"/>
      <w:r>
        <w:t>:Ru</w:t>
      </w:r>
      <w:proofErr w:type="spellEnd"/>
      <w:proofErr w:type="gramEnd"/>
      <w:r>
        <w:t xml:space="preserve"> catalyst.</w:t>
      </w:r>
    </w:p>
    <w:p w14:paraId="3E9F788D" w14:textId="77777777" w:rsidR="004A2F22" w:rsidRDefault="00C832FE">
      <w:pPr>
        <w:numPr>
          <w:ilvl w:val="0"/>
          <w:numId w:val="4"/>
        </w:numPr>
      </w:pPr>
      <w:r>
        <w:t>Tateishi2013: GO-only fuel cell membrane. Low temperature &lt;28 C and very low power densities, energy densities and high polarization.</w:t>
      </w:r>
    </w:p>
    <w:p w14:paraId="06E08CC6" w14:textId="77777777" w:rsidR="004A2F22" w:rsidRDefault="00C832FE">
      <w:pPr>
        <w:pStyle w:val="Heading2"/>
      </w:pPr>
      <w:bookmarkStart w:id="106" w:name="benefits"/>
      <w:r>
        <w:lastRenderedPageBreak/>
        <w:t>Benefits</w:t>
      </w:r>
    </w:p>
    <w:bookmarkEnd w:id="106"/>
    <w:p w14:paraId="6F852958" w14:textId="77777777" w:rsidR="004A2F22" w:rsidRDefault="00C832FE">
      <w:r>
        <w:t>A hybrid system allows the strengths of one component to balance the weaknesses of the other, e.g.</w:t>
      </w:r>
    </w:p>
    <w:p w14:paraId="6290159E" w14:textId="77777777" w:rsidR="004A2F22" w:rsidRDefault="00C832FE">
      <w:pPr>
        <w:numPr>
          <w:ilvl w:val="0"/>
          <w:numId w:val="5"/>
        </w:numPr>
      </w:pPr>
      <w:proofErr w:type="gramStart"/>
      <w:r>
        <w:t>developments</w:t>
      </w:r>
      <w:proofErr w:type="gramEnd"/>
      <w:r>
        <w:t xml:space="preserve"> in energy storage (battery), energy production (fuel cell), methanol production and distribution -- and to a lesser degree, DC power electronics -- provide independent pathways to system improvement and incorporation.</w:t>
      </w:r>
    </w:p>
    <w:p w14:paraId="4C9A49F4" w14:textId="77777777" w:rsidR="004A2F22" w:rsidRDefault="00C832FE">
      <w:pPr>
        <w:numPr>
          <w:ilvl w:val="0"/>
          <w:numId w:val="5"/>
        </w:numPr>
      </w:pPr>
      <w:proofErr w:type="gramStart"/>
      <w:r>
        <w:t>methanol</w:t>
      </w:r>
      <w:proofErr w:type="gramEnd"/>
      <w:r>
        <w:t xml:space="preserve"> distribution can be incorporated into existing infrastructure with minimal effort. This allows methanol production and distribution to be ramped up incrementally.</w:t>
      </w:r>
    </w:p>
    <w:p w14:paraId="561403A2" w14:textId="77777777" w:rsidR="004A2F22" w:rsidRDefault="00C832FE">
      <w:pPr>
        <w:pStyle w:val="Heading3"/>
      </w:pPr>
      <w:bookmarkStart w:id="107" w:name="dmfc"/>
      <w:r>
        <w:t>DMFC</w:t>
      </w:r>
    </w:p>
    <w:bookmarkEnd w:id="107"/>
    <w:p w14:paraId="58DC5091" w14:textId="77777777" w:rsidR="004A2F22" w:rsidRDefault="00C832FE">
      <w:pPr>
        <w:pStyle w:val="Compact"/>
        <w:numPr>
          <w:ilvl w:val="0"/>
          <w:numId w:val="6"/>
        </w:numPr>
      </w:pPr>
      <w:proofErr w:type="gramStart"/>
      <w:r>
        <w:t>extensible</w:t>
      </w:r>
      <w:proofErr w:type="gramEnd"/>
      <w:r>
        <w:t xml:space="preserve"> energy capacity</w:t>
      </w:r>
      <w:r>
        <w:br/>
      </w:r>
    </w:p>
    <w:p w14:paraId="170BA80A" w14:textId="77777777" w:rsidR="004A2F22" w:rsidRDefault="00C832FE">
      <w:pPr>
        <w:pStyle w:val="Compact"/>
        <w:numPr>
          <w:ilvl w:val="0"/>
          <w:numId w:val="6"/>
        </w:numPr>
      </w:pPr>
      <w:proofErr w:type="gramStart"/>
      <w:r>
        <w:t>high</w:t>
      </w:r>
      <w:proofErr w:type="gramEnd"/>
      <w:r>
        <w:t xml:space="preserve"> energy density (volumetric and gravimetric) than lithium ion</w:t>
      </w:r>
      <w:r>
        <w:br/>
        <w:t>hydrogen.</w:t>
      </w:r>
      <w:r>
        <w:br/>
      </w:r>
    </w:p>
    <w:p w14:paraId="353A478C" w14:textId="77777777" w:rsidR="004A2F22" w:rsidRDefault="00C832FE">
      <w:pPr>
        <w:pStyle w:val="Compact"/>
        <w:numPr>
          <w:ilvl w:val="0"/>
          <w:numId w:val="6"/>
        </w:numPr>
      </w:pPr>
      <w:proofErr w:type="gramStart"/>
      <w:r>
        <w:t>existing</w:t>
      </w:r>
      <w:proofErr w:type="gramEnd"/>
      <w:r>
        <w:t xml:space="preserve"> potential for a closed carbon cycle fuel</w:t>
      </w:r>
      <w:r>
        <w:br/>
      </w:r>
    </w:p>
    <w:p w14:paraId="17D79D61" w14:textId="77777777" w:rsidR="004A2F22" w:rsidRDefault="00C832FE">
      <w:pPr>
        <w:pStyle w:val="Compact"/>
        <w:numPr>
          <w:ilvl w:val="0"/>
          <w:numId w:val="6"/>
        </w:numPr>
      </w:pPr>
      <w:proofErr w:type="gramStart"/>
      <w:r>
        <w:t>excellent</w:t>
      </w:r>
      <w:proofErr w:type="gramEnd"/>
      <w:r>
        <w:t xml:space="preserve"> scalability</w:t>
      </w:r>
      <w:r>
        <w:br/>
      </w:r>
    </w:p>
    <w:p w14:paraId="45BD4BB5" w14:textId="77777777" w:rsidR="004A2F22" w:rsidRDefault="00C832FE">
      <w:pPr>
        <w:pStyle w:val="Compact"/>
        <w:numPr>
          <w:ilvl w:val="0"/>
          <w:numId w:val="6"/>
        </w:numPr>
      </w:pPr>
      <w:proofErr w:type="gramStart"/>
      <w:r>
        <w:t>excellent</w:t>
      </w:r>
      <w:proofErr w:type="gramEnd"/>
      <w:r>
        <w:t xml:space="preserve"> cell-to-cell consistency</w:t>
      </w:r>
    </w:p>
    <w:p w14:paraId="0A0E44CF" w14:textId="77777777" w:rsidR="004A2F22" w:rsidRDefault="00C832FE">
      <w:pPr>
        <w:pStyle w:val="Heading3"/>
      </w:pPr>
      <w:bookmarkStart w:id="108" w:name="batt"/>
      <w:proofErr w:type="spellStart"/>
      <w:r>
        <w:t>Batt</w:t>
      </w:r>
      <w:proofErr w:type="spellEnd"/>
    </w:p>
    <w:bookmarkEnd w:id="108"/>
    <w:p w14:paraId="60727BCF" w14:textId="77777777" w:rsidR="004A2F22" w:rsidRDefault="00C832FE">
      <w:pPr>
        <w:pStyle w:val="Compact"/>
        <w:numPr>
          <w:ilvl w:val="0"/>
          <w:numId w:val="7"/>
        </w:numPr>
      </w:pPr>
      <w:proofErr w:type="gramStart"/>
      <w:r>
        <w:t>rapid</w:t>
      </w:r>
      <w:proofErr w:type="gramEnd"/>
      <w:r>
        <w:t xml:space="preserve"> power response (kinetics)</w:t>
      </w:r>
      <w:r>
        <w:br/>
      </w:r>
    </w:p>
    <w:p w14:paraId="2304A066" w14:textId="77777777" w:rsidR="004A2F22" w:rsidRDefault="00C832FE">
      <w:pPr>
        <w:pStyle w:val="Compact"/>
        <w:numPr>
          <w:ilvl w:val="0"/>
          <w:numId w:val="7"/>
        </w:numPr>
      </w:pPr>
      <w:proofErr w:type="gramStart"/>
      <w:r>
        <w:t>medium</w:t>
      </w:r>
      <w:proofErr w:type="gramEnd"/>
      <w:r>
        <w:t xml:space="preserve"> capacity (SC &lt; </w:t>
      </w:r>
      <w:proofErr w:type="spellStart"/>
      <w:r>
        <w:t>Batt</w:t>
      </w:r>
      <w:proofErr w:type="spellEnd"/>
      <w:r>
        <w:t xml:space="preserve"> &lt; DMFC)</w:t>
      </w:r>
    </w:p>
    <w:p w14:paraId="038A27A0" w14:textId="77777777" w:rsidR="004A2F22" w:rsidRDefault="00C832FE">
      <w:r>
        <w:t>Several technical challenges prevent immediate implementation of a HBFC...</w:t>
      </w:r>
    </w:p>
    <w:p w14:paraId="661ECBF0" w14:textId="77777777" w:rsidR="004A2F22" w:rsidRDefault="00C832FE">
      <w:pPr>
        <w:pStyle w:val="Heading2"/>
      </w:pPr>
      <w:bookmarkStart w:id="109" w:name="technical-challenges"/>
      <w:r>
        <w:t>Technical Challenges</w:t>
      </w:r>
    </w:p>
    <w:p w14:paraId="46829379" w14:textId="77777777" w:rsidR="004A2F22" w:rsidRDefault="00C832FE">
      <w:pPr>
        <w:pStyle w:val="Heading3"/>
      </w:pPr>
      <w:bookmarkStart w:id="110" w:name="dmfc-1"/>
      <w:bookmarkEnd w:id="109"/>
      <w:r>
        <w:t>DMFC</w:t>
      </w:r>
    </w:p>
    <w:bookmarkEnd w:id="110"/>
    <w:p w14:paraId="1A606845" w14:textId="77777777" w:rsidR="004A2F22" w:rsidRDefault="00C832FE">
      <w:pPr>
        <w:pStyle w:val="Compact"/>
        <w:numPr>
          <w:ilvl w:val="0"/>
          <w:numId w:val="8"/>
        </w:numPr>
      </w:pPr>
      <w:proofErr w:type="gramStart"/>
      <w:r>
        <w:t>poor</w:t>
      </w:r>
      <w:proofErr w:type="gramEnd"/>
      <w:r>
        <w:t xml:space="preserve"> kinetics</w:t>
      </w:r>
      <w:r>
        <w:br/>
      </w:r>
    </w:p>
    <w:p w14:paraId="7F8CD456" w14:textId="77777777" w:rsidR="004A2F22" w:rsidRDefault="00C832FE">
      <w:pPr>
        <w:pStyle w:val="Compact"/>
        <w:numPr>
          <w:ilvl w:val="0"/>
          <w:numId w:val="8"/>
        </w:numPr>
      </w:pPr>
      <w:proofErr w:type="gramStart"/>
      <w:r>
        <w:t>catalyst</w:t>
      </w:r>
      <w:proofErr w:type="gramEnd"/>
      <w:r>
        <w:t xml:space="preserve"> stability (anode)</w:t>
      </w:r>
      <w:r>
        <w:br/>
      </w:r>
    </w:p>
    <w:p w14:paraId="58BAED10" w14:textId="77777777" w:rsidR="004A2F22" w:rsidRDefault="00C832FE">
      <w:pPr>
        <w:numPr>
          <w:ilvl w:val="0"/>
          <w:numId w:val="8"/>
        </w:numPr>
      </w:pPr>
      <w:proofErr w:type="gramStart"/>
      <w:r>
        <w:t>crossover</w:t>
      </w:r>
      <w:proofErr w:type="gramEnd"/>
      <w:r>
        <w:t xml:space="preserve"> current</w:t>
      </w:r>
    </w:p>
    <w:p w14:paraId="1625688A" w14:textId="77777777" w:rsidR="004A2F22" w:rsidRDefault="00C832FE">
      <w:pPr>
        <w:pStyle w:val="Compact"/>
        <w:numPr>
          <w:ilvl w:val="1"/>
          <w:numId w:val="9"/>
        </w:numPr>
      </w:pPr>
      <w:proofErr w:type="spellStart"/>
      <w:proofErr w:type="gramStart"/>
      <w:r>
        <w:t>electromigration</w:t>
      </w:r>
      <w:proofErr w:type="spellEnd"/>
      <w:proofErr w:type="gramEnd"/>
      <w:r>
        <w:br/>
      </w:r>
    </w:p>
    <w:p w14:paraId="342834EC" w14:textId="77777777" w:rsidR="004A2F22" w:rsidRDefault="00C832FE">
      <w:pPr>
        <w:pStyle w:val="Compact"/>
        <w:numPr>
          <w:ilvl w:val="1"/>
          <w:numId w:val="9"/>
        </w:numPr>
      </w:pPr>
      <w:proofErr w:type="gramStart"/>
      <w:r>
        <w:lastRenderedPageBreak/>
        <w:t>diffusion</w:t>
      </w:r>
      <w:proofErr w:type="gramEnd"/>
      <w:r>
        <w:br/>
      </w:r>
    </w:p>
    <w:p w14:paraId="058323D2" w14:textId="77777777" w:rsidR="004A2F22" w:rsidRDefault="00C832FE">
      <w:pPr>
        <w:numPr>
          <w:ilvl w:val="0"/>
          <w:numId w:val="8"/>
        </w:numPr>
      </w:pPr>
      <w:proofErr w:type="gramStart"/>
      <w:r>
        <w:t>polarization</w:t>
      </w:r>
      <w:proofErr w:type="gramEnd"/>
    </w:p>
    <w:p w14:paraId="1301D9DA" w14:textId="77777777" w:rsidR="004A2F22" w:rsidRDefault="00C832FE">
      <w:pPr>
        <w:pStyle w:val="Compact"/>
        <w:numPr>
          <w:ilvl w:val="1"/>
          <w:numId w:val="10"/>
        </w:numPr>
      </w:pPr>
      <w:proofErr w:type="spellStart"/>
      <w:r>
        <w:t>Ohmic</w:t>
      </w:r>
      <w:proofErr w:type="spellEnd"/>
      <w:r>
        <w:br/>
      </w:r>
    </w:p>
    <w:p w14:paraId="490F3A44" w14:textId="77777777" w:rsidR="004A2F22" w:rsidRDefault="00C832FE">
      <w:pPr>
        <w:pStyle w:val="Compact"/>
        <w:numPr>
          <w:ilvl w:val="1"/>
          <w:numId w:val="10"/>
        </w:numPr>
      </w:pPr>
      <w:proofErr w:type="gramStart"/>
      <w:r>
        <w:t>electrochemical</w:t>
      </w:r>
      <w:proofErr w:type="gramEnd"/>
      <w:r>
        <w:br/>
      </w:r>
    </w:p>
    <w:p w14:paraId="683B13C6" w14:textId="77777777" w:rsidR="004A2F22" w:rsidRDefault="00C832FE">
      <w:pPr>
        <w:pStyle w:val="Compact"/>
        <w:numPr>
          <w:ilvl w:val="1"/>
          <w:numId w:val="10"/>
        </w:numPr>
      </w:pPr>
      <w:proofErr w:type="gramStart"/>
      <w:r>
        <w:t>catalytic</w:t>
      </w:r>
      <w:proofErr w:type="gramEnd"/>
      <w:r>
        <w:br/>
      </w:r>
    </w:p>
    <w:p w14:paraId="3D72814D" w14:textId="77777777" w:rsidR="004A2F22" w:rsidRDefault="00C832FE">
      <w:pPr>
        <w:pStyle w:val="Compact"/>
        <w:numPr>
          <w:ilvl w:val="0"/>
          <w:numId w:val="8"/>
        </w:numPr>
      </w:pPr>
      <w:r>
        <w:t>$\</w:t>
      </w:r>
      <w:proofErr w:type="spellStart"/>
      <w:proofErr w:type="gramStart"/>
      <w:r>
        <w:t>mathrm</w:t>
      </w:r>
      <w:proofErr w:type="spellEnd"/>
      <w:proofErr w:type="gramEnd"/>
      <w:r>
        <w:t>{H_2O}$ management</w:t>
      </w:r>
      <w:r>
        <w:br/>
      </w:r>
    </w:p>
    <w:p w14:paraId="6CD72FCD" w14:textId="77777777" w:rsidR="004A2F22" w:rsidRDefault="00C832FE">
      <w:pPr>
        <w:numPr>
          <w:ilvl w:val="0"/>
          <w:numId w:val="8"/>
        </w:numPr>
      </w:pPr>
      <w:r>
        <w:t>DC electronics require $V &gt; 1~V$</w:t>
      </w:r>
    </w:p>
    <w:p w14:paraId="1651BA98" w14:textId="77777777" w:rsidR="004A2F22" w:rsidRDefault="00C832FE">
      <w:pPr>
        <w:pStyle w:val="Heading3"/>
      </w:pPr>
      <w:bookmarkStart w:id="111" w:name="battery"/>
      <w:r>
        <w:t>Battery</w:t>
      </w:r>
    </w:p>
    <w:bookmarkEnd w:id="111"/>
    <w:p w14:paraId="58701B14" w14:textId="77777777" w:rsidR="004A2F22" w:rsidRDefault="00C832FE">
      <w:pPr>
        <w:pStyle w:val="Compact"/>
        <w:numPr>
          <w:ilvl w:val="0"/>
          <w:numId w:val="11"/>
        </w:numPr>
      </w:pPr>
      <w:proofErr w:type="gramStart"/>
      <w:r>
        <w:t>limited</w:t>
      </w:r>
      <w:proofErr w:type="gramEnd"/>
      <w:r>
        <w:t xml:space="preserve"> energy storage capacity</w:t>
      </w:r>
      <w:r>
        <w:br/>
      </w:r>
    </w:p>
    <w:p w14:paraId="5FCBC181" w14:textId="77777777" w:rsidR="004A2F22" w:rsidRDefault="00C832FE">
      <w:pPr>
        <w:pStyle w:val="Compact"/>
        <w:numPr>
          <w:ilvl w:val="0"/>
          <w:numId w:val="11"/>
        </w:numPr>
      </w:pPr>
      <w:proofErr w:type="gramStart"/>
      <w:r>
        <w:t>poor</w:t>
      </w:r>
      <w:proofErr w:type="gramEnd"/>
      <w:r>
        <w:t xml:space="preserve"> operating range (T, state of charge -- charge window)</w:t>
      </w:r>
    </w:p>
    <w:sectPr w:rsidR="004A2F22">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8" w:author="Katherine Hurst" w:date="2015-02-18T23:57:00Z" w:initials="KH">
    <w:p w14:paraId="67042A71" w14:textId="77777777" w:rsidR="00097E88" w:rsidRDefault="00097E88" w:rsidP="00AE5163">
      <w:pPr>
        <w:pStyle w:val="CommentText"/>
      </w:pPr>
      <w:r>
        <w:rPr>
          <w:rStyle w:val="CommentReference"/>
        </w:rPr>
        <w:annotationRef/>
      </w:r>
      <w:r>
        <w:t>What concentration are we shooting for?</w:t>
      </w:r>
    </w:p>
  </w:comment>
  <w:comment w:id="52" w:author="Katherine Hurst" w:date="2015-02-18T23:59:00Z" w:initials="KH">
    <w:p w14:paraId="7AB4AE77" w14:textId="210AE2E2" w:rsidR="00097E88" w:rsidRDefault="00097E88">
      <w:pPr>
        <w:pStyle w:val="CommentText"/>
      </w:pPr>
      <w:ins w:id="56" w:author="Katherine Hurst" w:date="2015-02-18T23:58:00Z">
        <w:r>
          <w:rPr>
            <w:rStyle w:val="CommentReference"/>
          </w:rPr>
          <w:annotationRef/>
        </w:r>
      </w:ins>
      <w:r>
        <w:t>Maybe something more quantitative here</w:t>
      </w:r>
    </w:p>
  </w:comment>
  <w:comment w:id="100" w:author="Branden Kappes" w:date="2015-02-18T10:28:00Z" w:initials="BK">
    <w:p w14:paraId="082F1A75" w14:textId="02D988E0" w:rsidR="00097E88" w:rsidRDefault="00097E88">
      <w:pPr>
        <w:pStyle w:val="CommentText"/>
      </w:pPr>
      <w:r>
        <w:rPr>
          <w:rStyle w:val="CommentReference"/>
        </w:rPr>
        <w:annotationRef/>
      </w:r>
      <w:r>
        <w:rPr>
          <w:rStyle w:val="CommentReference"/>
        </w:rPr>
        <w:t>The technical challenges facing hydrogen are much the same as methanol, but intrinsically hydrogen has a much lower volumetric energy density, requires more complex balance-of-plant structures (liquid) or lower mass energy density (metal hydrides). Additionally, its incompatibility with the existing energy distribution infrastructure makes commercialization much less practical.</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0E59E3"/>
    <w:multiLevelType w:val="multilevel"/>
    <w:tmpl w:val="F4C2552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C003CEF"/>
    <w:multiLevelType w:val="multilevel"/>
    <w:tmpl w:val="6E1EE3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68B9CD67"/>
    <w:multiLevelType w:val="multilevel"/>
    <w:tmpl w:val="10AA965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0"/>
  </w:num>
  <w:num w:numId="7">
    <w:abstractNumId w:val="0"/>
  </w:num>
  <w:num w:numId="8">
    <w:abstractNumId w:val="0"/>
  </w:num>
  <w:num w:numId="9">
    <w:abstractNumId w:val="0"/>
  </w:num>
  <w:num w:numId="10">
    <w:abstractNumId w:val="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97E88"/>
    <w:rsid w:val="000C6130"/>
    <w:rsid w:val="0023757F"/>
    <w:rsid w:val="00242733"/>
    <w:rsid w:val="003C785E"/>
    <w:rsid w:val="004A2F22"/>
    <w:rsid w:val="004D2422"/>
    <w:rsid w:val="004E29B3"/>
    <w:rsid w:val="004F78EC"/>
    <w:rsid w:val="00590D07"/>
    <w:rsid w:val="005C0462"/>
    <w:rsid w:val="00650F1A"/>
    <w:rsid w:val="00690E13"/>
    <w:rsid w:val="00784D58"/>
    <w:rsid w:val="007F1B95"/>
    <w:rsid w:val="00841361"/>
    <w:rsid w:val="0089684B"/>
    <w:rsid w:val="008D6863"/>
    <w:rsid w:val="009B42F9"/>
    <w:rsid w:val="009F1DC2"/>
    <w:rsid w:val="00AC6DEB"/>
    <w:rsid w:val="00AE5163"/>
    <w:rsid w:val="00AF1359"/>
    <w:rsid w:val="00B86B75"/>
    <w:rsid w:val="00BC48D5"/>
    <w:rsid w:val="00C02433"/>
    <w:rsid w:val="00C36279"/>
    <w:rsid w:val="00C646B5"/>
    <w:rsid w:val="00C832FE"/>
    <w:rsid w:val="00DA5EC8"/>
    <w:rsid w:val="00E315A3"/>
    <w:rsid w:val="00E3177B"/>
    <w:rsid w:val="00F3507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189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footnote text" w:uiPriority="9" w:qFormat="1"/>
    <w:lsdException w:name="Title" w:qFormat="1"/>
    <w:lsdException w:name="Default Paragraph Font" w:uiPriority="1"/>
    <w:lsdException w:name="Date" w:qFormat="1"/>
    <w:lsdException w:name="No List" w:uiPriority="99"/>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C832FE"/>
    <w:pPr>
      <w:spacing w:before="0" w:after="0"/>
    </w:pPr>
    <w:rPr>
      <w:rFonts w:ascii="Lucida Grande" w:hAnsi="Lucida Grande"/>
      <w:sz w:val="18"/>
      <w:szCs w:val="18"/>
    </w:rPr>
  </w:style>
  <w:style w:type="character" w:customStyle="1" w:styleId="BalloonTextChar">
    <w:name w:val="Balloon Text Char"/>
    <w:basedOn w:val="DefaultParagraphFont"/>
    <w:link w:val="BalloonText"/>
    <w:rsid w:val="00C832FE"/>
    <w:rPr>
      <w:rFonts w:ascii="Lucida Grande" w:hAnsi="Lucida Grande"/>
      <w:sz w:val="18"/>
      <w:szCs w:val="18"/>
    </w:rPr>
  </w:style>
  <w:style w:type="paragraph" w:styleId="Caption">
    <w:name w:val="caption"/>
    <w:basedOn w:val="Normal"/>
    <w:next w:val="Normal"/>
    <w:rsid w:val="00C832FE"/>
    <w:pPr>
      <w:spacing w:before="0" w:after="200"/>
    </w:pPr>
    <w:rPr>
      <w:b/>
      <w:bCs/>
      <w:color w:val="4F81BD" w:themeColor="accent1"/>
      <w:sz w:val="18"/>
      <w:szCs w:val="18"/>
    </w:rPr>
  </w:style>
  <w:style w:type="table" w:styleId="TableGrid">
    <w:name w:val="Table Grid"/>
    <w:basedOn w:val="TableNormal"/>
    <w:rsid w:val="00C832FE"/>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rsid w:val="00C832FE"/>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DefaultParagraphFont"/>
    <w:rsid w:val="00C832FE"/>
    <w:rPr>
      <w:color w:val="0000FF" w:themeColor="hyperlink"/>
      <w:u w:val="single"/>
    </w:rPr>
  </w:style>
  <w:style w:type="character" w:styleId="CommentReference">
    <w:name w:val="annotation reference"/>
    <w:basedOn w:val="DefaultParagraphFont"/>
    <w:rsid w:val="00690E13"/>
    <w:rPr>
      <w:sz w:val="18"/>
      <w:szCs w:val="18"/>
    </w:rPr>
  </w:style>
  <w:style w:type="paragraph" w:styleId="CommentText">
    <w:name w:val="annotation text"/>
    <w:basedOn w:val="Normal"/>
    <w:link w:val="CommentTextChar"/>
    <w:rsid w:val="00690E13"/>
  </w:style>
  <w:style w:type="character" w:customStyle="1" w:styleId="CommentTextChar">
    <w:name w:val="Comment Text Char"/>
    <w:basedOn w:val="DefaultParagraphFont"/>
    <w:link w:val="CommentText"/>
    <w:rsid w:val="00690E13"/>
  </w:style>
  <w:style w:type="paragraph" w:styleId="CommentSubject">
    <w:name w:val="annotation subject"/>
    <w:basedOn w:val="CommentText"/>
    <w:next w:val="CommentText"/>
    <w:link w:val="CommentSubjectChar"/>
    <w:rsid w:val="00690E13"/>
    <w:rPr>
      <w:b/>
      <w:bCs/>
      <w:sz w:val="20"/>
      <w:szCs w:val="20"/>
    </w:rPr>
  </w:style>
  <w:style w:type="character" w:customStyle="1" w:styleId="CommentSubjectChar">
    <w:name w:val="Comment Subject Char"/>
    <w:basedOn w:val="CommentTextChar"/>
    <w:link w:val="CommentSubject"/>
    <w:rsid w:val="00690E13"/>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footnote text" w:uiPriority="9" w:qFormat="1"/>
    <w:lsdException w:name="Title" w:qFormat="1"/>
    <w:lsdException w:name="Default Paragraph Font" w:uiPriority="1"/>
    <w:lsdException w:name="Date" w:qFormat="1"/>
    <w:lsdException w:name="No List" w:uiPriority="99"/>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C832FE"/>
    <w:pPr>
      <w:spacing w:before="0" w:after="0"/>
    </w:pPr>
    <w:rPr>
      <w:rFonts w:ascii="Lucida Grande" w:hAnsi="Lucida Grande"/>
      <w:sz w:val="18"/>
      <w:szCs w:val="18"/>
    </w:rPr>
  </w:style>
  <w:style w:type="character" w:customStyle="1" w:styleId="BalloonTextChar">
    <w:name w:val="Balloon Text Char"/>
    <w:basedOn w:val="DefaultParagraphFont"/>
    <w:link w:val="BalloonText"/>
    <w:rsid w:val="00C832FE"/>
    <w:rPr>
      <w:rFonts w:ascii="Lucida Grande" w:hAnsi="Lucida Grande"/>
      <w:sz w:val="18"/>
      <w:szCs w:val="18"/>
    </w:rPr>
  </w:style>
  <w:style w:type="paragraph" w:styleId="Caption">
    <w:name w:val="caption"/>
    <w:basedOn w:val="Normal"/>
    <w:next w:val="Normal"/>
    <w:rsid w:val="00C832FE"/>
    <w:pPr>
      <w:spacing w:before="0" w:after="200"/>
    </w:pPr>
    <w:rPr>
      <w:b/>
      <w:bCs/>
      <w:color w:val="4F81BD" w:themeColor="accent1"/>
      <w:sz w:val="18"/>
      <w:szCs w:val="18"/>
    </w:rPr>
  </w:style>
  <w:style w:type="table" w:styleId="TableGrid">
    <w:name w:val="Table Grid"/>
    <w:basedOn w:val="TableNormal"/>
    <w:rsid w:val="00C832FE"/>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rsid w:val="00C832FE"/>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DefaultParagraphFont"/>
    <w:rsid w:val="00C832FE"/>
    <w:rPr>
      <w:color w:val="0000FF" w:themeColor="hyperlink"/>
      <w:u w:val="single"/>
    </w:rPr>
  </w:style>
  <w:style w:type="character" w:styleId="CommentReference">
    <w:name w:val="annotation reference"/>
    <w:basedOn w:val="DefaultParagraphFont"/>
    <w:rsid w:val="00690E13"/>
    <w:rPr>
      <w:sz w:val="18"/>
      <w:szCs w:val="18"/>
    </w:rPr>
  </w:style>
  <w:style w:type="paragraph" w:styleId="CommentText">
    <w:name w:val="annotation text"/>
    <w:basedOn w:val="Normal"/>
    <w:link w:val="CommentTextChar"/>
    <w:rsid w:val="00690E13"/>
  </w:style>
  <w:style w:type="character" w:customStyle="1" w:styleId="CommentTextChar">
    <w:name w:val="Comment Text Char"/>
    <w:basedOn w:val="DefaultParagraphFont"/>
    <w:link w:val="CommentText"/>
    <w:rsid w:val="00690E13"/>
  </w:style>
  <w:style w:type="paragraph" w:styleId="CommentSubject">
    <w:name w:val="annotation subject"/>
    <w:basedOn w:val="CommentText"/>
    <w:next w:val="CommentText"/>
    <w:link w:val="CommentSubjectChar"/>
    <w:rsid w:val="00690E13"/>
    <w:rPr>
      <w:b/>
      <w:bCs/>
      <w:sz w:val="20"/>
      <w:szCs w:val="20"/>
    </w:rPr>
  </w:style>
  <w:style w:type="character" w:customStyle="1" w:styleId="CommentSubjectChar">
    <w:name w:val="Comment Subject Char"/>
    <w:basedOn w:val="CommentTextChar"/>
    <w:link w:val="CommentSubject"/>
    <w:rsid w:val="00690E1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1.eere.energy.gov/hydrogenandfuelcells/pdfs/49072.pdf" TargetMode="External"/><Relationship Id="rId20" Type="http://schemas.openxmlformats.org/officeDocument/2006/relationships/hyperlink" Target="http://dx.doi.org/10.1109/VPPC.2011.6043246" TargetMode="External"/><Relationship Id="rId21" Type="http://schemas.openxmlformats.org/officeDocument/2006/relationships/hyperlink" Target="https://archive.org/details/londonedinburghp13lond" TargetMode="External"/><Relationship Id="rId22" Type="http://schemas.openxmlformats.org/officeDocument/2006/relationships/hyperlink" Target="https://archive.org/details/londonedinburghp143lond" TargetMode="External"/><Relationship Id="rId23" Type="http://schemas.openxmlformats.org/officeDocument/2006/relationships/hyperlink" Target="http://dx.doi.org/10.1149/1.1526108" TargetMode="External"/><Relationship Id="rId24" Type="http://schemas.openxmlformats.org/officeDocument/2006/relationships/hyperlink" Target="http://www1.eere.energy.gov/hydrogenandfuelcells/pdfs/49072.pdf" TargetMode="External"/><Relationship Id="rId25" Type="http://schemas.openxmlformats.org/officeDocument/2006/relationships/hyperlink" Target="http://jes.ecsdl.org/cgi/doi/10.1149/2.008311jes"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dx.doi.org/10.1149/1.1526108" TargetMode="External"/><Relationship Id="rId11" Type="http://schemas.openxmlformats.org/officeDocument/2006/relationships/hyperlink" Target="http://jes.ecsdl.org/cgi/doi/10.1149/2.008311jes" TargetMode="External"/><Relationship Id="rId12" Type="http://schemas.openxmlformats.org/officeDocument/2006/relationships/image" Target="media/image1.png"/><Relationship Id="rId13" Type="http://schemas.openxmlformats.org/officeDocument/2006/relationships/hyperlink" Target="http://books.google.com/books?hl=en&amp;amp;lr=&amp;amp;id=xHsJJieZlHwC&amp;amp;oi=fnd&amp;amp;pg=PA1&amp;amp;dq=Direct+Methanol+Fuel+Cells+:+History+,+Status+and+Perspectives&amp;amp;ots=iDVDBBaEl5&amp;amp;sig=BtotK4fVYetE5w_cc2AigTz2Dnk" TargetMode="External"/><Relationship Id="rId14" Type="http://schemas.openxmlformats.org/officeDocument/2006/relationships/hyperlink" Target="http://www.methanol.org/methanol-basics/overview/how-is-methanol-made-.aspx" TargetMode="External"/><Relationship Id="rId15" Type="http://schemas.openxmlformats.org/officeDocument/2006/relationships/hyperlink" Target="http://books.google.com/books?hl=en&amp;lr=&amp;id=xHsJJieZlHwC&amp;oi=fnd&amp;pg=PA1&amp;dq=Direct+Methanol+Fuel+Cells+:+History+,+Status+and+Perspectives&amp;ots=iDVDBBaEl5&amp;sig=BtotK4fVYetE5w_cc2AigTz2Dnk" TargetMode="External"/><Relationship Id="rId16" Type="http://schemas.openxmlformats.org/officeDocument/2006/relationships/comments" Target="comments.xml"/><Relationship Id="rId17" Type="http://schemas.openxmlformats.org/officeDocument/2006/relationships/hyperlink" Target="http://dx.doi.org/10.1109/VPPC.2011.6043246" TargetMode="External"/><Relationship Id="rId18" Type="http://schemas.openxmlformats.org/officeDocument/2006/relationships/hyperlink" Target="http://www.boeing.com/news/frontiers/archive/2008/may/ts_sf04.pdf" TargetMode="External"/><Relationship Id="rId19" Type="http://schemas.openxmlformats.org/officeDocument/2006/relationships/hyperlink" Target="http://www.boeing.com/news/frontiers/archive/2008/may/ts_sf04.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archive.org/details/londonedinburghp13lond" TargetMode="External"/><Relationship Id="rId8" Type="http://schemas.openxmlformats.org/officeDocument/2006/relationships/hyperlink" Target="https://archive.org/details/londonedinburghp143lo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1926A9-117F-4045-9C1D-99F07B82C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2820</Words>
  <Characters>16075</Characters>
  <Application>Microsoft Macintosh Word</Application>
  <DocSecurity>0</DocSecurity>
  <Lines>133</Lines>
  <Paragraphs>37</Paragraphs>
  <ScaleCrop>false</ScaleCrop>
  <Company>Colorado School of Mines</Company>
  <LinksUpToDate>false</LinksUpToDate>
  <CharactersWithSpaces>18858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Katherine Hurst</dc:creator>
  <cp:lastModifiedBy>Katherine Hurst</cp:lastModifiedBy>
  <cp:revision>2</cp:revision>
  <dcterms:created xsi:type="dcterms:W3CDTF">2015-02-19T07:17:00Z</dcterms:created>
  <dcterms:modified xsi:type="dcterms:W3CDTF">2015-02-19T07:17:00Z</dcterms:modified>
</cp:coreProperties>
</file>