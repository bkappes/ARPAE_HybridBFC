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3E5F30" w:rsidRDefault="00DA5EC8" w:rsidP="00760117">
      <w:pPr>
        <w:spacing w:before="0" w:after="0"/>
        <w:jc w:val="center"/>
        <w:rPr>
          <w:rFonts w:ascii="Times New Roman" w:hAnsi="Times New Roman"/>
        </w:rPr>
      </w:pPr>
      <w:bookmarkStart w:id="0" w:name="a-direct-methanol-fuel-cell-solid-state-"/>
      <w:r w:rsidRPr="003E5F30">
        <w:rPr>
          <w:rFonts w:ascii="Times New Roman" w:hAnsi="Times New Roman"/>
        </w:rPr>
        <w:t xml:space="preserve">Methanol Fuel Cell Enabled </w:t>
      </w:r>
      <w:r w:rsidR="009B42F9" w:rsidRPr="003E5F30">
        <w:rPr>
          <w:rFonts w:ascii="Times New Roman" w:hAnsi="Times New Roman"/>
        </w:rPr>
        <w:t xml:space="preserve">Hybrid </w:t>
      </w:r>
      <w:r w:rsidRPr="003E5F30">
        <w:rPr>
          <w:rFonts w:ascii="Times New Roman" w:hAnsi="Times New Roman"/>
        </w:rPr>
        <w:t>Power System</w:t>
      </w:r>
    </w:p>
    <w:p w14:paraId="61CF1AB5" w14:textId="77777777" w:rsidR="00447FFA" w:rsidRPr="003E5F30" w:rsidRDefault="00447FFA">
      <w:pPr>
        <w:spacing w:before="0" w:after="0"/>
        <w:jc w:val="center"/>
        <w:rPr>
          <w:rFonts w:ascii="Times New Roman" w:hAnsi="Times New Roman"/>
        </w:rPr>
      </w:pPr>
    </w:p>
    <w:p w14:paraId="352672C0" w14:textId="5274F4AE" w:rsidR="00447FFA" w:rsidRPr="003E5F30" w:rsidRDefault="00447FFA">
      <w:pPr>
        <w:spacing w:before="0" w:after="0"/>
        <w:jc w:val="center"/>
        <w:rPr>
          <w:rFonts w:ascii="Times New Roman" w:hAnsi="Times New Roman"/>
        </w:rPr>
      </w:pPr>
      <w:r w:rsidRPr="003E5F30">
        <w:rPr>
          <w:rFonts w:ascii="Times New Roman" w:hAnsi="Times New Roman"/>
        </w:rPr>
        <w:t>Process Global, Inc. (Sunnyvale, CA); Dr. Branden Kappes</w:t>
      </w:r>
    </w:p>
    <w:p w14:paraId="010B0C79" w14:textId="77777777" w:rsidR="00447FFA" w:rsidRPr="003E5F30" w:rsidRDefault="00447FFA">
      <w:pPr>
        <w:spacing w:before="0" w:after="0"/>
        <w:jc w:val="center"/>
        <w:rPr>
          <w:rFonts w:ascii="Times New Roman" w:hAnsi="Times New Roman"/>
        </w:rPr>
      </w:pPr>
    </w:p>
    <w:p w14:paraId="1F0D0B3D" w14:textId="2F7838C2" w:rsidR="00447FFA" w:rsidRPr="003E5F30" w:rsidRDefault="00447FFA">
      <w:pPr>
        <w:spacing w:before="0" w:after="0"/>
        <w:jc w:val="center"/>
        <w:rPr>
          <w:rFonts w:ascii="Times New Roman" w:hAnsi="Times New Roman"/>
        </w:rPr>
      </w:pPr>
      <w:r w:rsidRPr="003E5F30">
        <w:rPr>
          <w:rFonts w:ascii="Times New Roman" w:hAnsi="Times New Roman"/>
        </w:rPr>
        <w:t>Technical Category: 7.L Technologies for portable power applications</w:t>
      </w:r>
    </w:p>
    <w:p w14:paraId="6183C20E" w14:textId="09A45E5B" w:rsidR="00447FFA" w:rsidRPr="003E5F30" w:rsidRDefault="00447FFA">
      <w:pPr>
        <w:spacing w:before="0" w:after="0"/>
        <w:jc w:val="center"/>
        <w:rPr>
          <w:rFonts w:ascii="Times New Roman" w:hAnsi="Times New Roman"/>
        </w:rPr>
      </w:pPr>
      <w:r w:rsidRPr="003E5F30">
        <w:rPr>
          <w:rFonts w:ascii="Times New Roman" w:hAnsi="Times New Roman"/>
        </w:rPr>
        <w:t>Estimated Total Project Cost: $3.6M</w:t>
      </w:r>
    </w:p>
    <w:p w14:paraId="6E63E711" w14:textId="6BDFBAB8" w:rsidR="00447FFA" w:rsidRPr="003E5F30" w:rsidRDefault="00447FFA">
      <w:pPr>
        <w:spacing w:before="0" w:after="0"/>
        <w:jc w:val="center"/>
        <w:rPr>
          <w:rFonts w:ascii="Times New Roman" w:hAnsi="Times New Roman"/>
        </w:rPr>
      </w:pPr>
      <w:r w:rsidRPr="003E5F30">
        <w:rPr>
          <w:rFonts w:ascii="Times New Roman" w:hAnsi="Times New Roman"/>
        </w:rPr>
        <w:t>Project Duration: 3 years</w:t>
      </w:r>
    </w:p>
    <w:p w14:paraId="4A9ADD6C" w14:textId="37A7C917" w:rsidR="00844653" w:rsidRPr="003E5F30" w:rsidRDefault="00844653" w:rsidP="006937AB">
      <w:pPr>
        <w:spacing w:before="0" w:after="0"/>
        <w:jc w:val="both"/>
        <w:rPr>
          <w:rFonts w:ascii="Times New Roman" w:hAnsi="Times New Roman"/>
        </w:rPr>
      </w:pPr>
      <w:bookmarkStart w:id="1" w:name="introduction"/>
      <w:bookmarkEnd w:id="0"/>
    </w:p>
    <w:p w14:paraId="1EF8D1F1" w14:textId="3A50BB70" w:rsidR="00844653" w:rsidRPr="003E5F30" w:rsidRDefault="00935B9F" w:rsidP="006937AB">
      <w:pPr>
        <w:spacing w:before="0" w:after="0"/>
        <w:jc w:val="both"/>
        <w:rPr>
          <w:rFonts w:ascii="Times New Roman" w:hAnsi="Times New Roman"/>
        </w:rPr>
      </w:pPr>
      <w:r w:rsidRPr="003E5F30">
        <w:rPr>
          <w:rFonts w:ascii="Times New Roman" w:hAnsi="Times New Roman"/>
        </w:rPr>
        <w:tab/>
      </w:r>
      <w:r w:rsidR="0066470F" w:rsidRPr="003E5F30">
        <w:rPr>
          <w:rFonts w:ascii="Times New Roman" w:hAnsi="Times New Roman"/>
        </w:rPr>
        <w:t>Next generation portable electronics, remote monitoring and communications sy</w:t>
      </w:r>
      <w:r w:rsidR="0066470F" w:rsidRPr="003E5F30">
        <w:rPr>
          <w:rFonts w:ascii="Times New Roman" w:hAnsi="Times New Roman"/>
        </w:rPr>
        <w:t>s</w:t>
      </w:r>
      <w:r w:rsidR="0066470F" w:rsidRPr="003E5F30">
        <w:rPr>
          <w:rFonts w:ascii="Times New Roman" w:hAnsi="Times New Roman"/>
        </w:rPr>
        <w:t>tems will increasingly require always-on te</w:t>
      </w:r>
      <w:r w:rsidR="00E70019" w:rsidRPr="003E5F30">
        <w:rPr>
          <w:rFonts w:ascii="Times New Roman" w:hAnsi="Times New Roman"/>
        </w:rPr>
        <w:t>chnologies – such as powered sensors</w:t>
      </w:r>
      <w:r w:rsidR="0066470F" w:rsidRPr="003E5F30">
        <w:rPr>
          <w:rFonts w:ascii="Times New Roman" w:hAnsi="Times New Roman"/>
        </w:rPr>
        <w:t xml:space="preserve">, </w:t>
      </w:r>
      <w:r w:rsidR="00E70019" w:rsidRPr="003E5F30">
        <w:rPr>
          <w:rFonts w:ascii="Times New Roman" w:hAnsi="Times New Roman"/>
        </w:rPr>
        <w:t>continuous data a</w:t>
      </w:r>
      <w:r w:rsidR="00E70019" w:rsidRPr="003E5F30">
        <w:rPr>
          <w:rFonts w:ascii="Times New Roman" w:hAnsi="Times New Roman"/>
        </w:rPr>
        <w:t>c</w:t>
      </w:r>
      <w:r w:rsidR="00E70019" w:rsidRPr="003E5F30">
        <w:rPr>
          <w:rFonts w:ascii="Times New Roman" w:hAnsi="Times New Roman"/>
        </w:rPr>
        <w:t>quisition, on-chip data analytics</w:t>
      </w:r>
      <w:r w:rsidR="0066470F" w:rsidRPr="003E5F30">
        <w:rPr>
          <w:rFonts w:ascii="Times New Roman" w:hAnsi="Times New Roman"/>
        </w:rPr>
        <w:t xml:space="preserve"> </w:t>
      </w:r>
      <w:r w:rsidR="00E70019" w:rsidRPr="003E5F30">
        <w:rPr>
          <w:rFonts w:ascii="Times New Roman" w:hAnsi="Times New Roman"/>
        </w:rPr>
        <w:t>and communication</w:t>
      </w:r>
      <w:r w:rsidR="001466DA">
        <w:rPr>
          <w:rFonts w:ascii="Times New Roman" w:hAnsi="Times New Roman"/>
        </w:rPr>
        <w:t xml:space="preserve"> </w:t>
      </w:r>
      <w:r w:rsidR="0066470F" w:rsidRPr="003E5F30">
        <w:rPr>
          <w:rFonts w:ascii="Times New Roman" w:hAnsi="Times New Roman"/>
        </w:rPr>
        <w:t xml:space="preserve">– to improve functionality and extend into applications currently prohibited by </w:t>
      </w:r>
      <w:r w:rsidR="00E70019" w:rsidRPr="003E5F30">
        <w:rPr>
          <w:rFonts w:ascii="Times New Roman" w:hAnsi="Times New Roman"/>
        </w:rPr>
        <w:t xml:space="preserve">relatively high </w:t>
      </w:r>
      <w:r w:rsidR="0066470F" w:rsidRPr="003E5F30">
        <w:rPr>
          <w:rFonts w:ascii="Times New Roman" w:hAnsi="Times New Roman"/>
        </w:rPr>
        <w:t>energy demands.</w:t>
      </w:r>
      <w:r w:rsidR="001466DA">
        <w:rPr>
          <w:rFonts w:ascii="Times New Roman" w:hAnsi="Times New Roman"/>
        </w:rPr>
        <w:t xml:space="preserve">  </w:t>
      </w:r>
      <w:r w:rsidR="00F50878" w:rsidRPr="003E5F30">
        <w:rPr>
          <w:rFonts w:ascii="Times New Roman" w:hAnsi="Times New Roman"/>
        </w:rPr>
        <w:t>Lithium ion b</w:t>
      </w:r>
      <w:r w:rsidR="00844653" w:rsidRPr="003E5F30">
        <w:rPr>
          <w:rFonts w:ascii="Times New Roman" w:hAnsi="Times New Roman"/>
        </w:rPr>
        <w:t>atteries are sufficient to power existing portable systems, and operate at or near 100% Co</w:t>
      </w:r>
      <w:r w:rsidR="00844653" w:rsidRPr="003E5F30">
        <w:rPr>
          <w:rFonts w:ascii="Times New Roman" w:hAnsi="Times New Roman"/>
        </w:rPr>
        <w:t>u</w:t>
      </w:r>
      <w:r w:rsidR="00844653" w:rsidRPr="003E5F30">
        <w:rPr>
          <w:rFonts w:ascii="Times New Roman" w:hAnsi="Times New Roman"/>
        </w:rPr>
        <w:t xml:space="preserve">lombic efficiency over both a wide state of charge and a wide range of currents. But low energy densities, below 150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(100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place prohibitive limits on </w:t>
      </w:r>
      <w:r w:rsidR="001466DA">
        <w:rPr>
          <w:rFonts w:ascii="Times New Roman" w:hAnsi="Times New Roman"/>
        </w:rPr>
        <w:t>this</w:t>
      </w:r>
      <w:r w:rsidR="00844653" w:rsidRPr="003E5F30">
        <w:rPr>
          <w:rFonts w:ascii="Times New Roman" w:hAnsi="Times New Roman"/>
        </w:rPr>
        <w:t xml:space="preserve"> always-</w:t>
      </w:r>
      <w:proofErr w:type="gramStart"/>
      <w:r w:rsidR="00844653" w:rsidRPr="003E5F30">
        <w:rPr>
          <w:rFonts w:ascii="Times New Roman" w:hAnsi="Times New Roman"/>
        </w:rPr>
        <w:t xml:space="preserve">on </w:t>
      </w:r>
      <w:r w:rsidR="00BD67A3" w:rsidRPr="003E5F30">
        <w:rPr>
          <w:rFonts w:ascii="Times New Roman" w:hAnsi="Times New Roman"/>
        </w:rPr>
        <w:t xml:space="preserve"> In</w:t>
      </w:r>
      <w:proofErr w:type="gramEnd"/>
      <w:r w:rsidR="00BD67A3" w:rsidRPr="003E5F30">
        <w:rPr>
          <w:rFonts w:ascii="Times New Roman" w:hAnsi="Times New Roman"/>
        </w:rPr>
        <w:t xml:space="preserve"> contrast, d</w:t>
      </w:r>
      <w:r w:rsidR="00844653" w:rsidRPr="003E5F30">
        <w:rPr>
          <w:rFonts w:ascii="Times New Roman" w:hAnsi="Times New Roman"/>
        </w:rPr>
        <w:t>irect methanol fuel cells</w:t>
      </w:r>
      <w:r w:rsidR="003B238F" w:rsidRPr="003E5F30">
        <w:rPr>
          <w:rFonts w:ascii="Times New Roman" w:hAnsi="Times New Roman"/>
        </w:rPr>
        <w:t xml:space="preserve"> (DMFC</w:t>
      </w:r>
      <w:r w:rsidR="00D37506" w:rsidRPr="003E5F30">
        <w:rPr>
          <w:rFonts w:ascii="Times New Roman" w:hAnsi="Times New Roman"/>
        </w:rPr>
        <w:t>s</w:t>
      </w:r>
      <w:r w:rsidR="003B238F" w:rsidRPr="003E5F30">
        <w:rPr>
          <w:rFonts w:ascii="Times New Roman" w:hAnsi="Times New Roman"/>
        </w:rPr>
        <w:t>)</w:t>
      </w:r>
      <w:r w:rsidR="00844653" w:rsidRPr="003E5F30">
        <w:rPr>
          <w:rFonts w:ascii="Times New Roman" w:hAnsi="Times New Roman"/>
        </w:rPr>
        <w:t xml:space="preserve"> have theoretical energy densities in excess of 5000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(3000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but suffer from intrinsic electrochemical </w:t>
      </w:r>
      <w:r w:rsidR="001466DA">
        <w:rPr>
          <w:rFonts w:ascii="Times New Roman" w:hAnsi="Times New Roman"/>
        </w:rPr>
        <w:t>– s</w:t>
      </w:r>
      <w:r w:rsidR="00844653" w:rsidRPr="003E5F30">
        <w:rPr>
          <w:rFonts w:ascii="Times New Roman" w:hAnsi="Times New Roman"/>
        </w:rPr>
        <w:t xml:space="preserve">luggish kinetics, and chemical-, mass transport-, and </w:t>
      </w:r>
      <w:proofErr w:type="spellStart"/>
      <w:r w:rsidR="00844653" w:rsidRPr="003E5F30">
        <w:rPr>
          <w:rFonts w:ascii="Times New Roman" w:hAnsi="Times New Roman"/>
        </w:rPr>
        <w:t>ohmic</w:t>
      </w:r>
      <w:proofErr w:type="spellEnd"/>
      <w:r w:rsidR="00844653" w:rsidRPr="003E5F30">
        <w:rPr>
          <w:rFonts w:ascii="Times New Roman" w:hAnsi="Times New Roman"/>
        </w:rPr>
        <w:t xml:space="preserve">-polarization losses </w:t>
      </w:r>
      <w:r w:rsidR="001466DA">
        <w:rPr>
          <w:rFonts w:ascii="Times New Roman" w:hAnsi="Times New Roman"/>
        </w:rPr>
        <w:t>– that</w:t>
      </w:r>
      <w:r w:rsidR="00844653" w:rsidRPr="003E5F30">
        <w:rPr>
          <w:rFonts w:ascii="Times New Roman" w:hAnsi="Times New Roman"/>
        </w:rPr>
        <w:t xml:space="preserve"> impede their ability to promptly respond to changes in power demand and result in a narrow optimal operating range.</w:t>
      </w:r>
    </w:p>
    <w:p w14:paraId="315431F5" w14:textId="789A1AF5" w:rsidR="00B66928" w:rsidRPr="003E5F30" w:rsidRDefault="00E83839" w:rsidP="006937AB">
      <w:pPr>
        <w:spacing w:before="0" w:after="0"/>
        <w:jc w:val="both"/>
        <w:rPr>
          <w:rFonts w:ascii="Times New Roman" w:hAnsi="Times New Roman"/>
        </w:rPr>
      </w:pPr>
      <w:r>
        <w:rPr>
          <w:rFonts w:ascii="Times New Roman" w:hAnsi="Times New Roman"/>
          <w:noProof/>
        </w:rPr>
        <w:pict w14:anchorId="3F2FDB6D">
          <v:shapetype id="_x0000_t202" coordsize="21600,21600" o:spt="202" path="m0,0l0,21600,21600,21600,21600,0xe">
            <v:stroke joinstyle="miter"/>
            <v:path gradientshapeok="t" o:connecttype="rect"/>
          </v:shapetype>
          <v:shape id="Text Box 1" o:spid="_x0000_s1031" type="#_x0000_t202" style="position:absolute;left:0;text-align:left;margin-left:0;margin-top:0;width:306pt;height:3in;z-index:251658240;visibility:visible;mso-position-horizontal:left;mso-position-horizontal-relative:margin;mso-position-vertical:bottom;mso-position-vertical-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" filled="f" stroked="f">
            <v:textbox>
              <w:txbxContent>
                <w:p w14:paraId="2A01AF4E" w14:textId="77777777" w:rsidR="0043438A" w:rsidRPr="00587E7A" w:rsidRDefault="0043438A" w:rsidP="00587E7A">
                  <w:pPr>
                    <w:keepNext/>
                    <w:rPr>
                      <w:rFonts w:ascii="Times New Roman" w:hAnsi="Times New Roman" w:cs="Times New Roman"/>
                      <w:color w:val="000000" w:themeColor="text1"/>
                      <w:sz w:val="20"/>
                      <w:szCs w:val="20"/>
                    </w:rPr>
                  </w:pPr>
                  <w:r w:rsidRPr="006370B4">
                    <w:rPr>
                      <w:rFonts w:ascii="Times New Roman" w:hAnsi="Times New Roman" w:cs="Times New Roman"/>
                      <w:noProof/>
                      <w:color w:val="000000" w:themeColor="text1"/>
                      <w:sz w:val="20"/>
                      <w:szCs w:val="20"/>
                    </w:rPr>
                    <w:drawing>
                      <wp:inline distT="0" distB="0" distL="0" distR="0" wp14:anchorId="21162AD5" wp14:editId="6A75E799">
                        <wp:extent cx="3703320" cy="19056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55">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1DAEFA7C" w14:textId="77777777" w:rsidR="0043438A" w:rsidRPr="00587E7A" w:rsidRDefault="0043438A"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000B1453"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000B1453"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000B1453"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v:textbox>
            <w10:wrap type="square" anchorx="margin" anchory="margin"/>
          </v:shape>
        </w:pict>
      </w:r>
      <w:r w:rsidR="00935B9F" w:rsidRPr="003E5F30">
        <w:rPr>
          <w:rFonts w:ascii="Times New Roman" w:hAnsi="Times New Roman"/>
        </w:rPr>
        <w:tab/>
      </w:r>
      <w:r w:rsidR="00844653" w:rsidRPr="003E5F30">
        <w:rPr>
          <w:rFonts w:ascii="Times New Roman" w:hAnsi="Times New Roman"/>
        </w:rPr>
        <w:t xml:space="preserve">A hybrid battery-fuel cell power system couples the energy density of a direct methanol fuel cell with the power response and wide operational efficiency of </w:t>
      </w:r>
      <w:r w:rsidR="003B238F" w:rsidRPr="003E5F30">
        <w:rPr>
          <w:rFonts w:ascii="Times New Roman" w:hAnsi="Times New Roman"/>
        </w:rPr>
        <w:t xml:space="preserve">an all solid-state </w:t>
      </w:r>
      <w:r w:rsidR="00844653" w:rsidRPr="003E5F30">
        <w:rPr>
          <w:rFonts w:ascii="Times New Roman" w:hAnsi="Times New Roman"/>
        </w:rPr>
        <w:t>lithium ion batter</w:t>
      </w:r>
      <w:r w:rsidR="003B238F" w:rsidRPr="003E5F30">
        <w:rPr>
          <w:rFonts w:ascii="Times New Roman" w:hAnsi="Times New Roman"/>
        </w:rPr>
        <w:t>y (ASSLB).</w:t>
      </w:r>
      <w:r w:rsidR="00BD67A3" w:rsidRPr="003E5F30">
        <w:rPr>
          <w:rFonts w:ascii="Times New Roman" w:hAnsi="Times New Roman"/>
        </w:rPr>
        <w:t xml:space="preserve"> </w:t>
      </w:r>
      <w:commentRangeStart w:id="2"/>
      <w:r w:rsidR="007252EA">
        <w:rPr>
          <w:rFonts w:ascii="Times New Roman" w:hAnsi="Times New Roman"/>
        </w:rPr>
        <w:t>Figure 1 shows</w:t>
      </w:r>
      <w:r w:rsidR="00587E7A">
        <w:rPr>
          <w:rFonts w:ascii="Times New Roman" w:hAnsi="Times New Roman"/>
        </w:rPr>
        <w:t xml:space="preserve"> the potential impact of a hybrid DMFC/ASSLB power system.</w:t>
      </w:r>
      <w:r w:rsidR="00897F08">
        <w:rPr>
          <w:rFonts w:ascii="Times New Roman" w:hAnsi="Times New Roman"/>
        </w:rPr>
        <w:t xml:space="preserve"> </w:t>
      </w:r>
      <w:r w:rsidR="00587E7A">
        <w:rPr>
          <w:rFonts w:ascii="Times New Roman" w:hAnsi="Times New Roman"/>
        </w:rPr>
        <w:t xml:space="preserve"> </w:t>
      </w:r>
      <w:r w:rsidR="00897F08">
        <w:rPr>
          <w:rFonts w:ascii="Times New Roman" w:hAnsi="Times New Roman"/>
        </w:rPr>
        <w:t xml:space="preserve">Coal, petroleum, natural gas, and nuclear fuels powering steam, gas turbine, ICE, and combined cycle generation </w:t>
      </w:r>
      <w:r w:rsidR="00587E7A">
        <w:rPr>
          <w:rFonts w:ascii="Times New Roman" w:hAnsi="Times New Roman"/>
        </w:rPr>
        <w:t>at present averag</w:t>
      </w:r>
      <w:r w:rsidR="00897F08">
        <w:rPr>
          <w:rFonts w:ascii="Times New Roman" w:hAnsi="Times New Roman"/>
        </w:rPr>
        <w:t>e</w:t>
      </w:r>
      <w:r w:rsidR="00587E7A">
        <w:rPr>
          <w:rFonts w:ascii="Times New Roman" w:hAnsi="Times New Roman"/>
        </w:rPr>
        <w:t xml:space="preserve"> 33% efficiency (67% loss), with an additional 6% loss from transmission and distribution.  </w:t>
      </w:r>
      <w:r w:rsidR="00897F08">
        <w:rPr>
          <w:rFonts w:ascii="Times New Roman" w:hAnsi="Times New Roman"/>
        </w:rPr>
        <w:t>Fuel cells currently operate at an efficiency of ~19%, but unco</w:t>
      </w:r>
      <w:r w:rsidR="00897F08">
        <w:rPr>
          <w:rFonts w:ascii="Times New Roman" w:hAnsi="Times New Roman"/>
        </w:rPr>
        <w:t>n</w:t>
      </w:r>
      <w:r w:rsidR="00897F08">
        <w:rPr>
          <w:rFonts w:ascii="Times New Roman" w:hAnsi="Times New Roman"/>
        </w:rPr>
        <w:t>strained by Carnot efficiency, DMFCs could theoretically achieve a 79% efficiency</w:t>
      </w:r>
      <w:commentRangeEnd w:id="2"/>
      <w:r w:rsidR="00897F08">
        <w:rPr>
          <w:rStyle w:val="CommentReference"/>
        </w:rPr>
        <w:commentReference w:id="2"/>
      </w:r>
      <w:r w:rsidR="000944B3">
        <w:rPr>
          <w:rFonts w:ascii="Times New Roman" w:hAnsi="Times New Roman"/>
        </w:rPr>
        <w:t>, i</w:t>
      </w:r>
      <w:r w:rsidR="000944B3">
        <w:rPr>
          <w:rFonts w:ascii="Times New Roman" w:hAnsi="Times New Roman"/>
        </w:rPr>
        <w:t>n</w:t>
      </w:r>
      <w:r w:rsidR="000944B3">
        <w:rPr>
          <w:rFonts w:ascii="Times New Roman" w:hAnsi="Times New Roman"/>
        </w:rPr>
        <w:t>cluding production and distribution</w:t>
      </w:r>
      <w:r w:rsidR="00897F08">
        <w:rPr>
          <w:rFonts w:ascii="Times New Roman" w:hAnsi="Times New Roman"/>
        </w:rPr>
        <w:t>.</w:t>
      </w:r>
      <w:r w:rsidR="00587E7A">
        <w:rPr>
          <w:rFonts w:ascii="Times New Roman" w:hAnsi="Times New Roman"/>
        </w:rPr>
        <w:t xml:space="preserve"> </w:t>
      </w:r>
      <w:r w:rsidR="007252EA">
        <w:rPr>
          <w:rFonts w:ascii="Times New Roman" w:hAnsi="Times New Roman"/>
        </w:rPr>
        <w:t xml:space="preserve"> </w:t>
      </w:r>
      <w:r w:rsidR="00F50878" w:rsidRPr="003E5F30">
        <w:rPr>
          <w:rFonts w:ascii="Times New Roman" w:hAnsi="Times New Roman"/>
        </w:rPr>
        <w:t>This project will, over three years, address the three challenges fa</w:t>
      </w:r>
      <w:r w:rsidR="00F50878" w:rsidRPr="003E5F30">
        <w:rPr>
          <w:rFonts w:ascii="Times New Roman" w:hAnsi="Times New Roman"/>
        </w:rPr>
        <w:t>c</w:t>
      </w:r>
      <w:r w:rsidR="00F50878" w:rsidRPr="003E5F30">
        <w:rPr>
          <w:rFonts w:ascii="Times New Roman" w:hAnsi="Times New Roman"/>
        </w:rPr>
        <w:t xml:space="preserve">ing </w:t>
      </w:r>
      <w:r w:rsidR="003B238F" w:rsidRPr="003E5F30">
        <w:rPr>
          <w:rFonts w:ascii="Times New Roman" w:hAnsi="Times New Roman"/>
        </w:rPr>
        <w:t>DMFC</w:t>
      </w:r>
      <w:r w:rsidR="00F50878" w:rsidRPr="003E5F30">
        <w:rPr>
          <w:rFonts w:ascii="Times New Roman" w:hAnsi="Times New Roman"/>
        </w:rPr>
        <w:t xml:space="preserve"> that </w:t>
      </w:r>
      <w:r w:rsidR="00897F08">
        <w:rPr>
          <w:rFonts w:ascii="Times New Roman" w:hAnsi="Times New Roman"/>
        </w:rPr>
        <w:t>keep</w:t>
      </w:r>
      <w:r w:rsidR="00F50878" w:rsidRPr="003E5F30">
        <w:rPr>
          <w:rFonts w:ascii="Times New Roman" w:hAnsi="Times New Roman"/>
        </w:rPr>
        <w:t xml:space="preserve"> their </w:t>
      </w:r>
      <w:r w:rsidR="00897F08">
        <w:rPr>
          <w:rFonts w:ascii="Times New Roman" w:hAnsi="Times New Roman"/>
        </w:rPr>
        <w:t xml:space="preserve">efficiencies below </w:t>
      </w:r>
      <w:r w:rsidR="001466DA">
        <w:rPr>
          <w:rFonts w:ascii="Times New Roman" w:hAnsi="Times New Roman"/>
        </w:rPr>
        <w:t>our</w:t>
      </w:r>
      <w:r w:rsidR="00897F08">
        <w:rPr>
          <w:rFonts w:ascii="Times New Roman" w:hAnsi="Times New Roman"/>
        </w:rPr>
        <w:t xml:space="preserve"> 35% target efficiency</w:t>
      </w:r>
      <w:r w:rsidR="00F50878" w:rsidRPr="003E5F30">
        <w:rPr>
          <w:rFonts w:ascii="Times New Roman" w:hAnsi="Times New Roman"/>
        </w:rPr>
        <w:t xml:space="preserve">: high methanol crossover, high </w:t>
      </w:r>
      <w:r w:rsidR="00480E47">
        <w:rPr>
          <w:rFonts w:ascii="Times New Roman" w:hAnsi="Times New Roman"/>
        </w:rPr>
        <w:t>anode</w:t>
      </w:r>
      <w:r w:rsidR="00F50878" w:rsidRPr="003E5F30">
        <w:rPr>
          <w:rFonts w:ascii="Times New Roman" w:hAnsi="Times New Roman"/>
        </w:rPr>
        <w:t xml:space="preserve"> polarization due to </w:t>
      </w:r>
      <w:r w:rsidR="00480E47">
        <w:rPr>
          <w:rFonts w:ascii="Times New Roman" w:hAnsi="Times New Roman"/>
        </w:rPr>
        <w:t>low catalyst activity</w:t>
      </w:r>
      <w:r w:rsidR="00F50878" w:rsidRPr="003E5F30">
        <w:rPr>
          <w:rFonts w:ascii="Times New Roman" w:hAnsi="Times New Roman"/>
        </w:rPr>
        <w:t xml:space="preserve">, </w:t>
      </w:r>
      <w:r w:rsidR="00480E47">
        <w:rPr>
          <w:rFonts w:ascii="Times New Roman" w:hAnsi="Times New Roman"/>
        </w:rPr>
        <w:t>and high cathode p</w:t>
      </w:r>
      <w:r w:rsidR="00480E47">
        <w:rPr>
          <w:rFonts w:ascii="Times New Roman" w:hAnsi="Times New Roman"/>
        </w:rPr>
        <w:t>o</w:t>
      </w:r>
      <w:r w:rsidR="00480E47">
        <w:rPr>
          <w:rFonts w:ascii="Times New Roman" w:hAnsi="Times New Roman"/>
        </w:rPr>
        <w:t>larization due to mixed potential losses</w:t>
      </w:r>
      <w:r w:rsidR="00F50878" w:rsidRPr="003E5F30">
        <w:rPr>
          <w:rFonts w:ascii="Times New Roman" w:hAnsi="Times New Roman"/>
        </w:rPr>
        <w:t>. In order to reduce battery complexity, and improve the volumetric energy dens</w:t>
      </w:r>
      <w:r w:rsidR="00F50878" w:rsidRPr="003E5F30">
        <w:rPr>
          <w:rFonts w:ascii="Times New Roman" w:hAnsi="Times New Roman"/>
        </w:rPr>
        <w:t>i</w:t>
      </w:r>
      <w:r w:rsidR="00F50878" w:rsidRPr="003E5F30">
        <w:rPr>
          <w:rFonts w:ascii="Times New Roman" w:hAnsi="Times New Roman"/>
        </w:rPr>
        <w:t>ty</w:t>
      </w:r>
      <w:r w:rsidR="000944B3">
        <w:rPr>
          <w:rFonts w:ascii="Times New Roman" w:hAnsi="Times New Roman"/>
        </w:rPr>
        <w:t xml:space="preserve"> of the hybrid power system</w:t>
      </w:r>
      <w:r w:rsidR="00F50878" w:rsidRPr="003E5F30">
        <w:rPr>
          <w:rFonts w:ascii="Times New Roman" w:hAnsi="Times New Roman"/>
        </w:rPr>
        <w:t>, this project will improve ba</w:t>
      </w:r>
      <w:r w:rsidR="00F50878" w:rsidRPr="003E5F30">
        <w:rPr>
          <w:rFonts w:ascii="Times New Roman" w:hAnsi="Times New Roman"/>
        </w:rPr>
        <w:t>t</w:t>
      </w:r>
      <w:r w:rsidR="00F50878" w:rsidRPr="003E5F30">
        <w:rPr>
          <w:rFonts w:ascii="Times New Roman" w:hAnsi="Times New Roman"/>
        </w:rPr>
        <w:t>tery technology through the deve</w:t>
      </w:r>
      <w:r w:rsidR="00F50878" w:rsidRPr="003E5F30">
        <w:rPr>
          <w:rFonts w:ascii="Times New Roman" w:hAnsi="Times New Roman"/>
        </w:rPr>
        <w:t>l</w:t>
      </w:r>
      <w:r w:rsidR="00F50878" w:rsidRPr="003E5F30">
        <w:rPr>
          <w:rFonts w:ascii="Times New Roman" w:hAnsi="Times New Roman"/>
        </w:rPr>
        <w:t>opment of a</w:t>
      </w:r>
      <w:r w:rsidR="001E02B8" w:rsidRPr="003E5F30">
        <w:rPr>
          <w:rFonts w:ascii="Times New Roman" w:hAnsi="Times New Roman"/>
        </w:rPr>
        <w:t>n all</w:t>
      </w:r>
      <w:r w:rsidR="00F50878" w:rsidRPr="003E5F30">
        <w:rPr>
          <w:rFonts w:ascii="Times New Roman" w:hAnsi="Times New Roman"/>
        </w:rPr>
        <w:t xml:space="preserve"> solid-state lithium ion battery.</w:t>
      </w:r>
      <w:r w:rsidR="00C60D5F">
        <w:rPr>
          <w:rFonts w:ascii="Times New Roman" w:hAnsi="Times New Roman"/>
        </w:rPr>
        <w:t xml:space="preserve"> </w:t>
      </w:r>
      <w:r w:rsidR="000944B3">
        <w:rPr>
          <w:rFonts w:ascii="Times New Roman" w:hAnsi="Times New Roman"/>
        </w:rPr>
        <w:t xml:space="preserve"> </w:t>
      </w:r>
      <w:r w:rsidR="00CD6380" w:rsidRPr="003E5F30">
        <w:rPr>
          <w:rFonts w:ascii="Times New Roman" w:hAnsi="Times New Roman"/>
        </w:rPr>
        <w:t>The resulting hybrid DMFC/</w:t>
      </w:r>
      <w:r w:rsidR="004A6855">
        <w:rPr>
          <w:rFonts w:ascii="Times New Roman" w:hAnsi="Times New Roman"/>
        </w:rPr>
        <w:t xml:space="preserve"> </w:t>
      </w:r>
      <w:r w:rsidR="00CD6380" w:rsidRPr="003E5F30">
        <w:rPr>
          <w:rFonts w:ascii="Times New Roman" w:hAnsi="Times New Roman"/>
        </w:rPr>
        <w:t>ASSLB will allow the power and energy requirements of each application to be opt</w:t>
      </w:r>
      <w:r w:rsidR="00CD6380" w:rsidRPr="003E5F30">
        <w:rPr>
          <w:rFonts w:ascii="Times New Roman" w:hAnsi="Times New Roman"/>
        </w:rPr>
        <w:t>i</w:t>
      </w:r>
      <w:r w:rsidR="00CD6380" w:rsidRPr="003E5F30">
        <w:rPr>
          <w:rFonts w:ascii="Times New Roman" w:hAnsi="Times New Roman"/>
        </w:rPr>
        <w:t>mized ind</w:t>
      </w:r>
      <w:r w:rsidR="00CD6380" w:rsidRPr="003E5F30">
        <w:rPr>
          <w:rFonts w:ascii="Times New Roman" w:hAnsi="Times New Roman"/>
        </w:rPr>
        <w:t>e</w:t>
      </w:r>
      <w:r w:rsidR="00CD6380" w:rsidRPr="003E5F30">
        <w:rPr>
          <w:rFonts w:ascii="Times New Roman" w:hAnsi="Times New Roman"/>
        </w:rPr>
        <w:t>pendently.</w:t>
      </w:r>
    </w:p>
    <w:p w14:paraId="4C9DD63A" w14:textId="4B093498" w:rsidR="00B66928" w:rsidRPr="003E5F30" w:rsidRDefault="00E83839" w:rsidP="006937AB">
      <w:pPr>
        <w:spacing w:before="0" w:after="0"/>
        <w:jc w:val="both"/>
        <w:rPr>
          <w:rFonts w:ascii="Times New Roman" w:hAnsi="Times New Roman"/>
        </w:rPr>
      </w:pPr>
      <w:r>
        <w:rPr>
          <w:rFonts w:ascii="Times New Roman" w:hAnsi="Times New Roman"/>
          <w:noProof/>
          <w:kern w:val="1"/>
        </w:rPr>
        <w:lastRenderedPageBreak/>
        <w:pict w14:anchorId="0F1E2567">
          <v:shape id="Text Box 6" o:spid="_x0000_s1026" type="#_x0000_t202" style="position:absolute;left:0;text-align:left;margin-left:0;margin-top:0;width:233.95pt;height:234pt;z-index:25167667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" filled="f" stroked="f">
            <v:textbox style="mso-next-textbox:#Text Box 6" inset=",7.2pt,,7.2pt">
              <w:txbxContent>
                <w:p w14:paraId="128DA581" w14:textId="77777777" w:rsidR="0043438A" w:rsidRPr="000944B3" w:rsidRDefault="0043438A" w:rsidP="00D703DC">
                  <w:pPr>
                    <w:keepNext/>
                    <w:rPr>
                      <w:rFonts w:ascii="Baskerville" w:hAnsi="Baskerville"/>
                      <w:color w:val="000000" w:themeColor="text1"/>
                    </w:rPr>
                  </w:pPr>
                  <w:r w:rsidRPr="000944B3">
                    <w:rPr>
                      <w:rFonts w:ascii="Baskerville" w:hAnsi="Baskerville"/>
                      <w:noProof/>
                      <w:color w:val="000000" w:themeColor="text1"/>
                    </w:rPr>
                    <w:drawing>
                      <wp:inline distT="0" distB="0" distL="0" distR="0" wp14:anchorId="7748A6B8" wp14:editId="3930E372">
                        <wp:extent cx="2529344" cy="208189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0285" cy="2082668"/>
                                </a:xfrm>
                                <a:prstGeom prst="rect">
                                  <a:avLst/>
                                </a:prstGeom>
                                <a:noFill/>
                                <a:ln>
                                  <a:noFill/>
                                </a:ln>
                              </pic:spPr>
                            </pic:pic>
                          </a:graphicData>
                        </a:graphic>
                      </wp:inline>
                    </w:drawing>
                  </w:r>
                </w:p>
                <w:p w14:paraId="5F130B78" w14:textId="77777777" w:rsidR="0043438A" w:rsidRPr="000944B3" w:rsidRDefault="0043438A" w:rsidP="00D703DC">
                  <w:pPr>
                    <w:pStyle w:val="Caption"/>
                    <w:rPr>
                      <w:rFonts w:ascii="Baskerville" w:hAnsi="Baskerville"/>
                      <w:b w:val="0"/>
                      <w:color w:val="000000" w:themeColor="text1"/>
                    </w:rPr>
                  </w:pPr>
                  <w:bookmarkStart w:id="3" w:name="_Ref286391190"/>
                  <w:bookmarkStart w:id="4" w:name="_Ref286391167"/>
                  <w:r w:rsidRPr="000944B3">
                    <w:rPr>
                      <w:rFonts w:ascii="Baskerville" w:hAnsi="Baskerville"/>
                      <w:b w:val="0"/>
                      <w:color w:val="000000" w:themeColor="text1"/>
                    </w:rPr>
                    <w:t xml:space="preserve">Figure </w:t>
                  </w:r>
                  <w:r w:rsidRPr="000944B3">
                    <w:rPr>
                      <w:rFonts w:ascii="Baskerville" w:hAnsi="Baskerville"/>
                      <w:b w:val="0"/>
                      <w:color w:val="000000" w:themeColor="text1"/>
                    </w:rPr>
                    <w:fldChar w:fldCharType="begin"/>
                  </w:r>
                  <w:r w:rsidRPr="000944B3">
                    <w:rPr>
                      <w:rFonts w:ascii="Baskerville" w:hAnsi="Baskerville"/>
                      <w:b w:val="0"/>
                      <w:color w:val="000000" w:themeColor="text1"/>
                    </w:rPr>
                    <w:instrText xml:space="preserve"> SEQ Figure \* ARABIC </w:instrText>
                  </w:r>
                  <w:r w:rsidRPr="000944B3">
                    <w:rPr>
                      <w:rFonts w:ascii="Baskerville" w:hAnsi="Baskerville"/>
                      <w:b w:val="0"/>
                      <w:color w:val="000000" w:themeColor="text1"/>
                    </w:rPr>
                    <w:fldChar w:fldCharType="separate"/>
                  </w:r>
                  <w:r w:rsidRPr="000944B3">
                    <w:rPr>
                      <w:rFonts w:ascii="Baskerville" w:hAnsi="Baskerville"/>
                      <w:b w:val="0"/>
                      <w:noProof/>
                      <w:color w:val="000000" w:themeColor="text1"/>
                    </w:rPr>
                    <w:t>2</w:t>
                  </w:r>
                  <w:r w:rsidRPr="000944B3">
                    <w:rPr>
                      <w:rFonts w:ascii="Baskerville" w:hAnsi="Baskerville"/>
                      <w:b w:val="0"/>
                      <w:noProof/>
                      <w:color w:val="000000" w:themeColor="text1"/>
                    </w:rPr>
                    <w:fldChar w:fldCharType="end"/>
                  </w:r>
                  <w:bookmarkEnd w:id="3"/>
                  <w:r w:rsidRPr="000944B3">
                    <w:rPr>
                      <w:rFonts w:ascii="Baskerville" w:hAnsi="Baskerville"/>
                      <w:b w:val="0"/>
                      <w:color w:val="000000" w:themeColor="text1"/>
                    </w:rPr>
                    <w:t xml:space="preserve"> Methanol permeability (diffusivity) and proton conductivity through graphene oxide (GO) as a function of the mean </w:t>
                  </w:r>
                  <w:proofErr w:type="spellStart"/>
                  <w:r w:rsidRPr="000944B3">
                    <w:rPr>
                      <w:rFonts w:ascii="Baskerville" w:hAnsi="Baskerville"/>
                      <w:b w:val="0"/>
                      <w:color w:val="000000" w:themeColor="text1"/>
                    </w:rPr>
                    <w:t>nanoplatelet</w:t>
                  </w:r>
                  <w:proofErr w:type="spellEnd"/>
                  <w:r w:rsidRPr="000944B3">
                    <w:rPr>
                      <w:rFonts w:ascii="Baskerville" w:hAnsi="Baskerville"/>
                      <w:b w:val="0"/>
                      <w:color w:val="000000" w:themeColor="text1"/>
                    </w:rPr>
                    <w:t xml:space="preserve"> size. </w:t>
                  </w:r>
                  <w:proofErr w:type="gramStart"/>
                  <w:r w:rsidRPr="000944B3">
                    <w:rPr>
                      <w:rFonts w:ascii="Baskerville" w:hAnsi="Baskerville"/>
                      <w:b w:val="0"/>
                      <w:color w:val="000000" w:themeColor="text1"/>
                    </w:rPr>
                    <w:t>From Paneri2014.</w:t>
                  </w:r>
                  <w:bookmarkEnd w:id="4"/>
                  <w:proofErr w:type="gramEnd"/>
                </w:p>
              </w:txbxContent>
            </v:textbox>
            <w10:wrap type="square" anchorx="margin" anchory="margin"/>
          </v:shape>
        </w:pict>
      </w:r>
      <w:r w:rsidR="001E02B8" w:rsidRPr="003E5F30">
        <w:rPr>
          <w:rFonts w:ascii="Times New Roman" w:hAnsi="Times New Roman"/>
        </w:rPr>
        <w:tab/>
      </w:r>
      <w:r w:rsidR="001466DA">
        <w:rPr>
          <w:rFonts w:ascii="Times New Roman" w:hAnsi="Times New Roman"/>
        </w:rPr>
        <w:t>Graphene oxide (GO) has recently been identified as a membrane with extremely high selectivity</w:t>
      </w:r>
      <w:r w:rsidR="000944B3" w:rsidRPr="003E5F30">
        <w:rPr>
          <w:rFonts w:ascii="Times New Roman" w:hAnsi="Times New Roman"/>
        </w:rPr>
        <w:t xml:space="preserve"> and </w:t>
      </w:r>
      <w:r w:rsidR="001466DA">
        <w:rPr>
          <w:rFonts w:ascii="Times New Roman" w:hAnsi="Times New Roman"/>
        </w:rPr>
        <w:t>permeability</w:t>
      </w:r>
      <w:r w:rsidR="000944B3" w:rsidRPr="003E5F30">
        <w:rPr>
          <w:rFonts w:ascii="Times New Roman" w:hAnsi="Times New Roman"/>
        </w:rPr>
        <w:t xml:space="preserve"> to </w:t>
      </w:r>
      <w:r w:rsidR="001466DA">
        <w:rPr>
          <w:rFonts w:ascii="Times New Roman" w:hAnsi="Times New Roman"/>
        </w:rPr>
        <w:t>water (Nair2012), but low intrinsic proton condu</w:t>
      </w:r>
      <w:r w:rsidR="001466DA">
        <w:rPr>
          <w:rFonts w:ascii="Times New Roman" w:hAnsi="Times New Roman"/>
        </w:rPr>
        <w:t>c</w:t>
      </w:r>
      <w:r w:rsidR="001466DA">
        <w:rPr>
          <w:rFonts w:ascii="Times New Roman" w:hAnsi="Times New Roman"/>
        </w:rPr>
        <w:t xml:space="preserve">tivity (Tateishi2013). </w:t>
      </w:r>
      <w:r w:rsidR="000944B3">
        <w:rPr>
          <w:rFonts w:ascii="Times New Roman" w:hAnsi="Times New Roman"/>
        </w:rPr>
        <w:t xml:space="preserve"> </w:t>
      </w:r>
      <w:r w:rsidR="001466DA">
        <w:rPr>
          <w:rFonts w:ascii="Times New Roman" w:hAnsi="Times New Roman"/>
        </w:rPr>
        <w:t>However, t</w:t>
      </w:r>
      <w:r w:rsidR="00480E47">
        <w:rPr>
          <w:rFonts w:ascii="Times New Roman" w:hAnsi="Times New Roman"/>
        </w:rPr>
        <w:t xml:space="preserve">he proton conductivity of </w:t>
      </w:r>
      <w:proofErr w:type="spellStart"/>
      <w:r w:rsidR="001466DA">
        <w:rPr>
          <w:rFonts w:ascii="Times New Roman" w:hAnsi="Times New Roman"/>
        </w:rPr>
        <w:t>su</w:t>
      </w:r>
      <w:r w:rsidR="001466DA">
        <w:rPr>
          <w:rFonts w:ascii="Times New Roman" w:hAnsi="Times New Roman"/>
        </w:rPr>
        <w:t>l</w:t>
      </w:r>
      <w:r w:rsidR="001466DA">
        <w:rPr>
          <w:rFonts w:ascii="Times New Roman" w:hAnsi="Times New Roman"/>
        </w:rPr>
        <w:t>fonated</w:t>
      </w:r>
      <w:proofErr w:type="spellEnd"/>
      <w:r w:rsidR="00480E47">
        <w:rPr>
          <w:rFonts w:ascii="Times New Roman" w:hAnsi="Times New Roman"/>
        </w:rPr>
        <w:t xml:space="preserve"> </w:t>
      </w:r>
      <w:r w:rsidR="00636EFA" w:rsidRPr="003E5F30">
        <w:rPr>
          <w:rFonts w:ascii="Times New Roman" w:hAnsi="Times New Roman"/>
        </w:rPr>
        <w:t xml:space="preserve">GO has </w:t>
      </w:r>
      <w:r w:rsidR="00480E47">
        <w:rPr>
          <w:rFonts w:ascii="Times New Roman" w:hAnsi="Times New Roman"/>
        </w:rPr>
        <w:t xml:space="preserve">recently </w:t>
      </w:r>
      <w:r w:rsidR="00636EFA" w:rsidRPr="003E5F30">
        <w:rPr>
          <w:rFonts w:ascii="Times New Roman" w:hAnsi="Times New Roman"/>
        </w:rPr>
        <w:t xml:space="preserve">been </w:t>
      </w:r>
      <w:r w:rsidR="00480E47">
        <w:rPr>
          <w:rFonts w:ascii="Times New Roman" w:hAnsi="Times New Roman"/>
        </w:rPr>
        <w:t xml:space="preserve">shown to be comparable to that </w:t>
      </w:r>
      <w:r w:rsidR="00636EFA" w:rsidRPr="003E5F30">
        <w:rPr>
          <w:rFonts w:ascii="Times New Roman" w:hAnsi="Times New Roman"/>
        </w:rPr>
        <w:t xml:space="preserve">of </w:t>
      </w:r>
      <w:proofErr w:type="spellStart"/>
      <w:r w:rsidR="00636EFA" w:rsidRPr="003E5F30">
        <w:rPr>
          <w:rFonts w:ascii="Times New Roman" w:hAnsi="Times New Roman"/>
        </w:rPr>
        <w:t>Naf</w:t>
      </w:r>
      <w:r w:rsidR="00636EFA" w:rsidRPr="003E5F30">
        <w:rPr>
          <w:rFonts w:ascii="Times New Roman" w:hAnsi="Times New Roman"/>
        </w:rPr>
        <w:t>i</w:t>
      </w:r>
      <w:r w:rsidR="00636EFA" w:rsidRPr="003E5F30">
        <w:rPr>
          <w:rFonts w:ascii="Times New Roman" w:hAnsi="Times New Roman"/>
        </w:rPr>
        <w:t>on</w:t>
      </w:r>
      <w:proofErr w:type="spellEnd"/>
      <w:r w:rsidR="00636EFA" w:rsidRPr="003E5F30">
        <w:rPr>
          <w:rFonts w:ascii="Times New Roman" w:hAnsi="Times New Roman"/>
        </w:rPr>
        <w:t xml:space="preserve">® (Sott2012a), but </w:t>
      </w:r>
      <w:r w:rsidR="000944B3">
        <w:rPr>
          <w:rFonts w:ascii="Times New Roman" w:hAnsi="Times New Roman"/>
        </w:rPr>
        <w:t>at the cost of</w:t>
      </w:r>
      <w:r w:rsidR="00636EFA" w:rsidRPr="003E5F30">
        <w:rPr>
          <w:rFonts w:ascii="Times New Roman" w:hAnsi="Times New Roman"/>
        </w:rPr>
        <w:t xml:space="preserve"> increase</w:t>
      </w:r>
      <w:r w:rsidR="000944B3">
        <w:rPr>
          <w:rFonts w:ascii="Times New Roman" w:hAnsi="Times New Roman"/>
        </w:rPr>
        <w:t>d</w:t>
      </w:r>
      <w:r w:rsidR="00636EFA" w:rsidRPr="003E5F30">
        <w:rPr>
          <w:rFonts w:ascii="Times New Roman" w:hAnsi="Times New Roman"/>
        </w:rPr>
        <w:t xml:space="preserve"> methanol permeability (Jiang2014)</w:t>
      </w:r>
      <w:r w:rsidR="001466DA">
        <w:rPr>
          <w:rFonts w:ascii="Times New Roman" w:hAnsi="Times New Roman"/>
        </w:rPr>
        <w:t>; and al</w:t>
      </w:r>
      <w:r w:rsidR="001466DA">
        <w:rPr>
          <w:rFonts w:ascii="Times New Roman" w:hAnsi="Times New Roman"/>
        </w:rPr>
        <w:t>t</w:t>
      </w:r>
      <w:r w:rsidR="001466DA">
        <w:rPr>
          <w:rFonts w:ascii="Times New Roman" w:hAnsi="Times New Roman"/>
        </w:rPr>
        <w:t xml:space="preserve">hough </w:t>
      </w:r>
      <w:proofErr w:type="spellStart"/>
      <w:r w:rsidR="001466DA">
        <w:rPr>
          <w:rFonts w:ascii="Times New Roman" w:hAnsi="Times New Roman"/>
        </w:rPr>
        <w:t>s</w:t>
      </w:r>
      <w:r w:rsidR="00636EFA" w:rsidRPr="003E5F30">
        <w:rPr>
          <w:rFonts w:ascii="Times New Roman" w:hAnsi="Times New Roman"/>
        </w:rPr>
        <w:t>ulfonation</w:t>
      </w:r>
      <w:proofErr w:type="spellEnd"/>
      <w:r w:rsidR="00636EFA" w:rsidRPr="003E5F30">
        <w:rPr>
          <w:rFonts w:ascii="Times New Roman" w:hAnsi="Times New Roman"/>
        </w:rPr>
        <w:t xml:space="preserve"> has been shown to signif</w:t>
      </w:r>
      <w:r w:rsidR="00636EFA" w:rsidRPr="003E5F30">
        <w:rPr>
          <w:rFonts w:ascii="Times New Roman" w:hAnsi="Times New Roman"/>
        </w:rPr>
        <w:t>i</w:t>
      </w:r>
      <w:r w:rsidR="00636EFA" w:rsidRPr="003E5F30">
        <w:rPr>
          <w:rFonts w:ascii="Times New Roman" w:hAnsi="Times New Roman"/>
        </w:rPr>
        <w:t>cantly increase proton condu</w:t>
      </w:r>
      <w:r w:rsidR="00636EFA" w:rsidRPr="003E5F30">
        <w:rPr>
          <w:rFonts w:ascii="Times New Roman" w:hAnsi="Times New Roman"/>
        </w:rPr>
        <w:t>c</w:t>
      </w:r>
      <w:r w:rsidR="00636EFA" w:rsidRPr="003E5F30">
        <w:rPr>
          <w:rFonts w:ascii="Times New Roman" w:hAnsi="Times New Roman"/>
        </w:rPr>
        <w:t>tivity at low methanol concentrations (Jiang2012), at hig</w:t>
      </w:r>
      <w:r w:rsidR="00636EFA" w:rsidRPr="003E5F30">
        <w:rPr>
          <w:rFonts w:ascii="Times New Roman" w:hAnsi="Times New Roman"/>
        </w:rPr>
        <w:t>h</w:t>
      </w:r>
      <w:r w:rsidR="00636EFA" w:rsidRPr="003E5F30">
        <w:rPr>
          <w:rFonts w:ascii="Times New Roman" w:hAnsi="Times New Roman"/>
        </w:rPr>
        <w:t xml:space="preserve">er concentrations the sulfonic acid groups on the GO surface induce a </w:t>
      </w:r>
      <w:commentRangeStart w:id="5"/>
      <w:r w:rsidR="00636EFA" w:rsidRPr="003E5F30">
        <w:rPr>
          <w:rFonts w:ascii="Times New Roman" w:hAnsi="Times New Roman"/>
        </w:rPr>
        <w:t xml:space="preserve">methanol/water phase separation </w:t>
      </w:r>
      <w:commentRangeEnd w:id="5"/>
      <w:r w:rsidR="00480E47">
        <w:rPr>
          <w:rStyle w:val="CommentReference"/>
        </w:rPr>
        <w:commentReference w:id="5"/>
      </w:r>
      <w:r w:rsidR="00636EFA" w:rsidRPr="003E5F30">
        <w:rPr>
          <w:rFonts w:ascii="Times New Roman" w:hAnsi="Times New Roman"/>
        </w:rPr>
        <w:t>that reduces proton condu</w:t>
      </w:r>
      <w:r w:rsidR="00636EFA" w:rsidRPr="003E5F30">
        <w:rPr>
          <w:rFonts w:ascii="Times New Roman" w:hAnsi="Times New Roman"/>
        </w:rPr>
        <w:t>c</w:t>
      </w:r>
      <w:r w:rsidR="00636EFA" w:rsidRPr="003E5F30">
        <w:rPr>
          <w:rFonts w:ascii="Times New Roman" w:hAnsi="Times New Roman"/>
        </w:rPr>
        <w:t>tivity (Paneri2014).  The precise nature of proton transport through GO is not known, but the i</w:t>
      </w:r>
      <w:r w:rsidR="00636EFA" w:rsidRPr="003E5F30">
        <w:rPr>
          <w:rFonts w:ascii="Times New Roman" w:hAnsi="Times New Roman"/>
        </w:rPr>
        <w:t>n</w:t>
      </w:r>
      <w:r w:rsidR="00636EFA" w:rsidRPr="003E5F30">
        <w:rPr>
          <w:rFonts w:ascii="Times New Roman" w:hAnsi="Times New Roman"/>
        </w:rPr>
        <w:t xml:space="preserve">sensitivity of proton transport to </w:t>
      </w:r>
      <w:r w:rsidR="007A2C78">
        <w:rPr>
          <w:rFonts w:ascii="Times New Roman" w:hAnsi="Times New Roman"/>
        </w:rPr>
        <w:t xml:space="preserve">GO </w:t>
      </w:r>
      <w:r w:rsidR="00636EFA" w:rsidRPr="003E5F30">
        <w:rPr>
          <w:rFonts w:ascii="Times New Roman" w:hAnsi="Times New Roman"/>
        </w:rPr>
        <w:t>flake size (</w:t>
      </w:r>
      <w:r w:rsidR="000944B3">
        <w:rPr>
          <w:rFonts w:ascii="Times New Roman" w:hAnsi="Times New Roman"/>
        </w:rPr>
        <w:fldChar w:fldCharType="begin"/>
      </w:r>
      <w:r w:rsidR="000944B3">
        <w:rPr>
          <w:rFonts w:ascii="Times New Roman" w:hAnsi="Times New Roman"/>
        </w:rPr>
        <w:instrText xml:space="preserve"> REF _Ref286391190 </w:instrText>
      </w:r>
      <w:r w:rsidR="000944B3">
        <w:rPr>
          <w:rFonts w:ascii="Times New Roman" w:hAnsi="Times New Roman"/>
        </w:rPr>
        <w:fldChar w:fldCharType="separate"/>
      </w:r>
      <w:r w:rsidR="000944B3" w:rsidRPr="000944B3">
        <w:rPr>
          <w:rFonts w:ascii="Baskerville" w:hAnsi="Baskerville"/>
          <w:color w:val="000000" w:themeColor="text1"/>
        </w:rPr>
        <w:t xml:space="preserve">Figure </w:t>
      </w:r>
      <w:r w:rsidR="000944B3" w:rsidRPr="000944B3">
        <w:rPr>
          <w:rFonts w:ascii="Baskerville" w:hAnsi="Baskerville"/>
          <w:noProof/>
          <w:color w:val="000000" w:themeColor="text1"/>
        </w:rPr>
        <w:t>2</w:t>
      </w:r>
      <w:r w:rsidR="000944B3">
        <w:rPr>
          <w:rFonts w:ascii="Times New Roman" w:hAnsi="Times New Roman"/>
        </w:rPr>
        <w:fldChar w:fldCharType="end"/>
      </w:r>
      <w:r w:rsidR="00636EFA" w:rsidRPr="003E5F30">
        <w:rPr>
          <w:rFonts w:ascii="Times New Roman" w:hAnsi="Times New Roman"/>
        </w:rPr>
        <w:t xml:space="preserve">) suggests through-platelet transport plays a dominant role; contrarily, the </w:t>
      </w:r>
      <w:r w:rsidR="000944B3">
        <w:rPr>
          <w:rFonts w:ascii="Times New Roman" w:hAnsi="Times New Roman"/>
        </w:rPr>
        <w:t>decrease</w:t>
      </w:r>
      <w:r w:rsidR="00636EFA" w:rsidRPr="003E5F30">
        <w:rPr>
          <w:rFonts w:ascii="Times New Roman" w:hAnsi="Times New Roman"/>
        </w:rPr>
        <w:t xml:space="preserve"> in methanol permeability over that same range indicates methanol permeation occurs predominantly at platelet edges.  </w:t>
      </w:r>
      <w:r w:rsidR="000944B3">
        <w:rPr>
          <w:rFonts w:ascii="Times New Roman" w:hAnsi="Times New Roman"/>
        </w:rPr>
        <w:t xml:space="preserve">We propose to modify the GO </w:t>
      </w:r>
      <w:r w:rsidR="00636EFA" w:rsidRPr="003E5F30">
        <w:rPr>
          <w:rFonts w:ascii="Times New Roman" w:hAnsi="Times New Roman"/>
        </w:rPr>
        <w:t xml:space="preserve">surface </w:t>
      </w:r>
      <w:r w:rsidR="00636EFA">
        <w:rPr>
          <w:rFonts w:ascii="Times New Roman" w:hAnsi="Times New Roman" w:cs="Times New Roman"/>
        </w:rPr>
        <w:t>using vapor phase methods</w:t>
      </w:r>
      <w:r w:rsidR="005E7122">
        <w:rPr>
          <w:rFonts w:ascii="Times New Roman" w:hAnsi="Times New Roman" w:cs="Times New Roman"/>
        </w:rPr>
        <w:t>,</w:t>
      </w:r>
      <w:r w:rsidR="00636EFA">
        <w:rPr>
          <w:rFonts w:ascii="Times New Roman" w:hAnsi="Times New Roman" w:cs="Times New Roman"/>
        </w:rPr>
        <w:t xml:space="preserve"> including ALD and molecular layer deposition (MLD)</w:t>
      </w:r>
      <w:r w:rsidR="005E7122">
        <w:rPr>
          <w:rFonts w:ascii="Times New Roman" w:hAnsi="Times New Roman" w:cs="Times New Roman"/>
        </w:rPr>
        <w:t>,</w:t>
      </w:r>
      <w:r w:rsidR="00636EFA">
        <w:rPr>
          <w:rFonts w:ascii="Times New Roman" w:hAnsi="Times New Roman" w:cs="Times New Roman"/>
        </w:rPr>
        <w:t xml:space="preserve"> </w:t>
      </w:r>
      <w:r w:rsidR="000944B3">
        <w:rPr>
          <w:rFonts w:ascii="Times New Roman" w:hAnsi="Times New Roman" w:cs="Times New Roman"/>
        </w:rPr>
        <w:t>to</w:t>
      </w:r>
      <w:r w:rsidR="00636EFA">
        <w:rPr>
          <w:rFonts w:ascii="Times New Roman" w:hAnsi="Times New Roman" w:cs="Times New Roman"/>
        </w:rPr>
        <w:t xml:space="preserve"> enable the development of GO membranes </w:t>
      </w:r>
      <w:r w:rsidR="000944B3">
        <w:rPr>
          <w:rFonts w:ascii="Times New Roman" w:hAnsi="Times New Roman" w:cs="Times New Roman"/>
        </w:rPr>
        <w:t xml:space="preserve">that </w:t>
      </w:r>
      <w:r w:rsidR="00636EFA">
        <w:rPr>
          <w:rFonts w:ascii="Times New Roman" w:hAnsi="Times New Roman" w:cs="Times New Roman"/>
        </w:rPr>
        <w:t>resist methanol/water phase separ</w:t>
      </w:r>
      <w:r w:rsidR="00636EFA">
        <w:rPr>
          <w:rFonts w:ascii="Times New Roman" w:hAnsi="Times New Roman" w:cs="Times New Roman"/>
        </w:rPr>
        <w:t>a</w:t>
      </w:r>
      <w:r w:rsidR="00636EFA">
        <w:rPr>
          <w:rFonts w:ascii="Times New Roman" w:hAnsi="Times New Roman" w:cs="Times New Roman"/>
        </w:rPr>
        <w:t xml:space="preserve">tion </w:t>
      </w:r>
      <w:r w:rsidR="001466DA">
        <w:rPr>
          <w:rFonts w:ascii="Times New Roman" w:hAnsi="Times New Roman" w:cs="Times New Roman"/>
        </w:rPr>
        <w:t>while increasing</w:t>
      </w:r>
      <w:r w:rsidR="00480E47">
        <w:rPr>
          <w:rFonts w:ascii="Times New Roman" w:hAnsi="Times New Roman" w:cs="Times New Roman"/>
        </w:rPr>
        <w:t xml:space="preserve"> </w:t>
      </w:r>
      <w:r w:rsidR="00636EFA">
        <w:rPr>
          <w:rFonts w:ascii="Times New Roman" w:hAnsi="Times New Roman" w:cs="Times New Roman"/>
        </w:rPr>
        <w:t>proton transport.</w:t>
      </w:r>
      <w:r w:rsidR="00480E47">
        <w:rPr>
          <w:rFonts w:ascii="Times New Roman" w:hAnsi="Times New Roman" w:cs="Times New Roman"/>
        </w:rPr>
        <w:t xml:space="preserve">  </w:t>
      </w:r>
      <w:r w:rsidR="00480E47" w:rsidRPr="003E5F30">
        <w:rPr>
          <w:rFonts w:ascii="Times New Roman" w:hAnsi="Times New Roman"/>
        </w:rPr>
        <w:t xml:space="preserve">For DMFC, </w:t>
      </w:r>
      <w:r w:rsidR="00480E47">
        <w:rPr>
          <w:rFonts w:ascii="Times New Roman" w:hAnsi="Times New Roman"/>
        </w:rPr>
        <w:t>success would be</w:t>
      </w:r>
      <w:r w:rsidR="00480E47" w:rsidRPr="003E5F30">
        <w:rPr>
          <w:rFonts w:ascii="Times New Roman" w:hAnsi="Times New Roman"/>
        </w:rPr>
        <w:t xml:space="preserve"> an increase in the methanol concentration from 2 to 10 M; a</w:t>
      </w:r>
      <w:r w:rsidR="001466DA">
        <w:rPr>
          <w:rFonts w:ascii="Times New Roman" w:hAnsi="Times New Roman"/>
        </w:rPr>
        <w:t xml:space="preserve"> decrease</w:t>
      </w:r>
      <w:r w:rsidR="00636EFA" w:rsidRPr="003E5F30">
        <w:rPr>
          <w:rFonts w:ascii="Times New Roman" w:hAnsi="Times New Roman"/>
        </w:rPr>
        <w:t xml:space="preserve"> </w:t>
      </w:r>
      <w:r w:rsidR="00480E47" w:rsidRPr="003E5F30">
        <w:rPr>
          <w:rFonts w:ascii="Times New Roman" w:hAnsi="Times New Roman"/>
        </w:rPr>
        <w:t>in methanol permeability from 50 to 0.25 mA/cm</w:t>
      </w:r>
      <w:r w:rsidR="00480E47" w:rsidRPr="003E5F30">
        <w:rPr>
          <w:rFonts w:ascii="Times New Roman" w:hAnsi="Times New Roman"/>
          <w:vertAlign w:val="superscript"/>
        </w:rPr>
        <w:t>2</w:t>
      </w:r>
      <w:r w:rsidR="00480E47" w:rsidRPr="003E5F30">
        <w:rPr>
          <w:rFonts w:ascii="Times New Roman" w:hAnsi="Times New Roman"/>
        </w:rPr>
        <w:t xml:space="preserve"> (Zhao2009, Corti2014);</w:t>
      </w:r>
      <w:r w:rsidR="00636EFA" w:rsidRPr="003E5F30">
        <w:rPr>
          <w:rFonts w:ascii="Times New Roman" w:hAnsi="Times New Roman"/>
        </w:rPr>
        <w:t xml:space="preserve"> and </w:t>
      </w:r>
      <w:r w:rsidR="00480E47" w:rsidRPr="003E5F30">
        <w:rPr>
          <w:rFonts w:ascii="Times New Roman" w:hAnsi="Times New Roman"/>
        </w:rPr>
        <w:t>increase the proton conductivity for GO from 0.0045</w:t>
      </w:r>
      <w:r w:rsidR="00480E47" w:rsidRPr="003E5F30">
        <w:rPr>
          <w:rFonts w:ascii="Times New Roman" w:hAnsi="Times New Roman"/>
          <w:color w:val="000000"/>
        </w:rPr>
        <w:t xml:space="preserve"> to 0.05 S</w:t>
      </w:r>
      <w:r w:rsidR="00480E47">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vertAlign w:val="superscript"/>
        </w:rPr>
        <w:t>2</w:t>
      </w:r>
      <w:r w:rsidR="00480E47" w:rsidRPr="003E5F30">
        <w:rPr>
          <w:rFonts w:ascii="Times New Roman" w:hAnsi="Times New Roman"/>
          <w:color w:val="000000"/>
        </w:rPr>
        <w:t xml:space="preserve"> (Paneri2014, Sone1996);</w:t>
      </w:r>
      <w:r w:rsidR="00636EFA" w:rsidRPr="008362AC">
        <w:rPr>
          <w:rFonts w:ascii="Times New Roman" w:hAnsi="Times New Roman"/>
          <w:color w:val="000000"/>
        </w:rPr>
        <w:t xml:space="preserve"> and a </w:t>
      </w:r>
      <w:r w:rsidR="00480E47" w:rsidRPr="003E5F30">
        <w:rPr>
          <w:rFonts w:ascii="Times New Roman" w:hAnsi="Times New Roman"/>
          <w:color w:val="000000"/>
        </w:rPr>
        <w:t>twofold reduction in price, from $550/kWh to $250/kWh (Kam</w:t>
      </w:r>
      <w:r w:rsidR="00480E47" w:rsidRPr="003E5F30">
        <w:rPr>
          <w:rFonts w:ascii="Times New Roman" w:hAnsi="Times New Roman"/>
          <w:color w:val="000000"/>
        </w:rPr>
        <w:t>a</w:t>
      </w:r>
      <w:r w:rsidR="00480E47" w:rsidRPr="003E5F30">
        <w:rPr>
          <w:rFonts w:ascii="Times New Roman" w:hAnsi="Times New Roman"/>
          <w:color w:val="000000"/>
        </w:rPr>
        <w:t>rudin2009).</w:t>
      </w:r>
    </w:p>
    <w:p w14:paraId="0D227C71" w14:textId="77B532D3" w:rsidR="00A8174F" w:rsidRPr="003E5F30" w:rsidRDefault="00E83839" w:rsidP="006937AB">
      <w:pPr>
        <w:spacing w:before="0" w:after="0"/>
        <w:jc w:val="both"/>
        <w:rPr>
          <w:rFonts w:ascii="Times New Roman" w:hAnsi="Times New Roman"/>
        </w:rPr>
      </w:pPr>
      <w:r>
        <w:rPr>
          <w:rFonts w:ascii="Times New Roman" w:hAnsi="Times New Roman"/>
          <w:noProof/>
        </w:rPr>
        <w:pict w14:anchorId="07D87A04">
          <v:shape id="Text Box 14" o:spid="_x0000_s1027" type="#_x0000_t202" style="position:absolute;left:0;text-align:left;margin-left:.2pt;margin-top:386.7pt;width:234pt;height:238.5pt;z-index:25167872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" filled="f" stroked="f">
            <v:textbox inset=",7.2pt,,7.2pt">
              <w:txbxContent>
                <w:p w14:paraId="16CDA779" w14:textId="77777777" w:rsidR="0043438A" w:rsidRPr="003D6BFC" w:rsidRDefault="0043438A" w:rsidP="006937AB">
                  <w:pPr>
                    <w:keepNext/>
                    <w:rPr>
                      <w:rFonts w:ascii="Times New Roman" w:hAnsi="Times New Roman"/>
                      <w:color w:val="000000" w:themeColor="text1"/>
                      <w:sz w:val="18"/>
                    </w:rPr>
                  </w:pPr>
                  <w:r w:rsidRPr="003D6BFC">
                    <w:rPr>
                      <w:rFonts w:ascii="Times New Roman" w:hAnsi="Times New Roman"/>
                      <w:noProof/>
                      <w:color w:val="000000" w:themeColor="text1"/>
                      <w:sz w:val="18"/>
                    </w:rPr>
                    <w:drawing>
                      <wp:inline distT="0" distB="0" distL="0" distR="0" wp14:anchorId="0A80FD5E" wp14:editId="1184B912">
                        <wp:extent cx="2881993" cy="168057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82939" cy="1681130"/>
                                </a:xfrm>
                                <a:prstGeom prst="rect">
                                  <a:avLst/>
                                </a:prstGeom>
                                <a:noFill/>
                                <a:ln>
                                  <a:noFill/>
                                </a:ln>
                              </pic:spPr>
                            </pic:pic>
                          </a:graphicData>
                        </a:graphic>
                      </wp:inline>
                    </w:drawing>
                  </w:r>
                </w:p>
                <w:p w14:paraId="6A9E9363" w14:textId="5A378506" w:rsidR="0043438A" w:rsidRPr="004A6855" w:rsidRDefault="0043438A" w:rsidP="006937AB">
                  <w:pPr>
                    <w:pStyle w:val="Caption"/>
                    <w:rPr>
                      <w:rFonts w:ascii="Times New Roman" w:hAnsi="Times New Roman"/>
                      <w:color w:val="000000" w:themeColor="text1"/>
                    </w:rPr>
                  </w:pPr>
                  <w:r w:rsidRPr="003D6BFC">
                    <w:rPr>
                      <w:rFonts w:ascii="Times New Roman" w:hAnsi="Times New Roman"/>
                      <w:b w:val="0"/>
                      <w:color w:val="000000" w:themeColor="text1"/>
                    </w:rPr>
                    <w:t xml:space="preserve">Figure </w:t>
                  </w:r>
                  <w:r w:rsidRPr="003D6BFC">
                    <w:rPr>
                      <w:rFonts w:ascii="Times New Roman" w:hAnsi="Times New Roman"/>
                      <w:b w:val="0"/>
                      <w:color w:val="000000" w:themeColor="text1"/>
                    </w:rPr>
                    <w:fldChar w:fldCharType="begin"/>
                  </w:r>
                  <w:r w:rsidRPr="003D6BFC">
                    <w:rPr>
                      <w:rFonts w:ascii="Times New Roman" w:hAnsi="Times New Roman"/>
                      <w:b w:val="0"/>
                      <w:color w:val="000000" w:themeColor="text1"/>
                    </w:rPr>
                    <w:instrText xml:space="preserve"> SEQ Figure \* ARABIC </w:instrText>
                  </w:r>
                  <w:r w:rsidRPr="003D6BFC">
                    <w:rPr>
                      <w:rFonts w:ascii="Times New Roman" w:hAnsi="Times New Roman"/>
                      <w:b w:val="0"/>
                      <w:color w:val="000000" w:themeColor="text1"/>
                    </w:rPr>
                    <w:fldChar w:fldCharType="separate"/>
                  </w:r>
                  <w:proofErr w:type="gramStart"/>
                  <w:r w:rsidRPr="003D6BFC">
                    <w:rPr>
                      <w:rFonts w:ascii="Times New Roman" w:hAnsi="Times New Roman"/>
                      <w:b w:val="0"/>
                      <w:color w:val="000000" w:themeColor="text1"/>
                    </w:rPr>
                    <w:t>3</w:t>
                  </w:r>
                  <w:r w:rsidRPr="003D6BFC">
                    <w:rPr>
                      <w:rFonts w:ascii="Times New Roman" w:hAnsi="Times New Roman"/>
                      <w:b w:val="0"/>
                      <w:color w:val="000000" w:themeColor="text1"/>
                    </w:rPr>
                    <w:fldChar w:fldCharType="end"/>
                  </w:r>
                  <w:r w:rsidRPr="003D6BFC">
                    <w:rPr>
                      <w:rFonts w:ascii="Times New Roman" w:hAnsi="Times New Roman"/>
                      <w:b w:val="0"/>
                      <w:color w:val="000000" w:themeColor="text1"/>
                    </w:rPr>
                    <w:t xml:space="preserve"> (a) Computationally guided synthesis</w:t>
                  </w:r>
                  <w:proofErr w:type="gramEnd"/>
                  <w:r w:rsidRPr="003D6BFC">
                    <w:rPr>
                      <w:rFonts w:ascii="Times New Roman" w:hAnsi="Times New Roman"/>
                      <w:b w:val="0"/>
                      <w:color w:val="000000" w:themeColor="text1"/>
                    </w:rPr>
                    <w:t xml:space="preserve"> of metallic nanoparticles by wet chemical reduction (WCR) –recent work at CSM (Leong2014</w:t>
                  </w:r>
                  <w:r w:rsidR="00FB18D5" w:rsidRPr="004A6855">
                    <w:rPr>
                      <w:rFonts w:ascii="Times New Roman" w:hAnsi="Times New Roman" w:cs="Times New Roman"/>
                      <w:b w:val="0"/>
                      <w:color w:val="000000" w:themeColor="text1"/>
                      <w:szCs w:val="22"/>
                    </w:rPr>
                    <w:t>)</w:t>
                  </w:r>
                  <w:r w:rsidRPr="003D6BFC">
                    <w:rPr>
                      <w:rFonts w:ascii="Times New Roman" w:hAnsi="Times New Roman"/>
                      <w:b w:val="0"/>
                      <w:color w:val="000000" w:themeColor="text1"/>
                    </w:rPr>
                    <w:t xml:space="preserve"> </w:t>
                  </w:r>
                  <w:r w:rsidRPr="003D6BFC" w:rsidDel="00AA6C12">
                    <w:rPr>
                      <w:rFonts w:ascii="Times New Roman" w:hAnsi="Times New Roman"/>
                      <w:b w:val="0"/>
                      <w:color w:val="000000" w:themeColor="text1"/>
                    </w:rPr>
                    <w:t>by Richards and Ciobanu.</w:t>
                  </w:r>
                  <w:r w:rsidRPr="003D6BFC">
                    <w:rPr>
                      <w:rFonts w:ascii="Times New Roman" w:hAnsi="Times New Roman"/>
                      <w:b w:val="0"/>
                      <w:color w:val="000000" w:themeColor="text1"/>
                    </w:rPr>
                    <w:t xml:space="preserve"> (b) Key parameters of the computational model: net attachment rates for each facet. (c) Predictions of the model for different ratios of </w:t>
                  </w:r>
                  <w:proofErr w:type="spellStart"/>
                  <w:r w:rsidRPr="003D6BFC">
                    <w:rPr>
                      <w:rFonts w:ascii="Times New Roman" w:hAnsi="Times New Roman"/>
                      <w:b w:val="0"/>
                      <w:color w:val="000000" w:themeColor="text1"/>
                    </w:rPr>
                    <w:t>attachement</w:t>
                  </w:r>
                  <w:proofErr w:type="spellEnd"/>
                  <w:r w:rsidRPr="003D6BFC">
                    <w:rPr>
                      <w:rFonts w:ascii="Times New Roman" w:hAnsi="Times New Roman"/>
                      <w:b w:val="0"/>
                      <w:color w:val="000000" w:themeColor="text1"/>
                    </w:rPr>
                    <w:t xml:space="preserve"> rates to (001) and (111) facets. (d) Actual </w:t>
                  </w:r>
                  <w:proofErr w:type="spellStart"/>
                  <w:r w:rsidRPr="003D6BFC">
                    <w:rPr>
                      <w:rFonts w:ascii="Times New Roman" w:hAnsi="Times New Roman"/>
                      <w:b w:val="0"/>
                      <w:color w:val="000000" w:themeColor="text1"/>
                    </w:rPr>
                    <w:t>Pd</w:t>
                  </w:r>
                  <w:proofErr w:type="spellEnd"/>
                  <w:r w:rsidRPr="003D6BFC">
                    <w:rPr>
                      <w:rFonts w:ascii="Times New Roman" w:hAnsi="Times New Roman"/>
                      <w:b w:val="0"/>
                      <w:color w:val="000000" w:themeColor="text1"/>
                    </w:rPr>
                    <w:t xml:space="preserve"> </w:t>
                  </w:r>
                  <w:proofErr w:type="spellStart"/>
                  <w:r w:rsidRPr="003D6BFC">
                    <w:rPr>
                      <w:rFonts w:ascii="Times New Roman" w:hAnsi="Times New Roman"/>
                      <w:b w:val="0"/>
                      <w:color w:val="000000" w:themeColor="text1"/>
                    </w:rPr>
                    <w:t>cuboctahedra</w:t>
                  </w:r>
                  <w:proofErr w:type="spellEnd"/>
                  <w:r w:rsidRPr="003D6BFC">
                    <w:rPr>
                      <w:rFonts w:ascii="Times New Roman" w:hAnsi="Times New Roman"/>
                      <w:b w:val="0"/>
                      <w:color w:val="000000" w:themeColor="text1"/>
                    </w:rPr>
                    <w:t xml:space="preserve"> synthesized by Richards' group.</w:t>
                  </w:r>
                </w:p>
              </w:txbxContent>
            </v:textbox>
            <w10:wrap type="square" anchorx="margin" anchory="margin"/>
          </v:shape>
        </w:pict>
      </w:r>
      <w:r w:rsidR="00B66928" w:rsidRPr="003E5F30">
        <w:rPr>
          <w:rFonts w:ascii="Times New Roman" w:hAnsi="Times New Roman"/>
        </w:rPr>
        <w:tab/>
      </w:r>
      <w:r w:rsidR="00480E47" w:rsidRPr="003E5F30">
        <w:rPr>
          <w:rFonts w:ascii="Times New Roman" w:hAnsi="Times New Roman"/>
        </w:rPr>
        <w:t xml:space="preserve">PGM activity </w:t>
      </w:r>
      <w:r w:rsidR="00480E47">
        <w:rPr>
          <w:rFonts w:ascii="Times New Roman" w:hAnsi="Times New Roman"/>
        </w:rPr>
        <w:t>is affected by both</w:t>
      </w:r>
      <w:r w:rsidR="00DC2974" w:rsidRPr="003E5F30">
        <w:rPr>
          <w:rFonts w:ascii="Times New Roman" w:hAnsi="Times New Roman"/>
        </w:rPr>
        <w:t xml:space="preserve"> the </w:t>
      </w:r>
      <w:r w:rsidR="00480E47">
        <w:rPr>
          <w:rFonts w:ascii="Times New Roman" w:hAnsi="Times New Roman"/>
        </w:rPr>
        <w:t xml:space="preserve">nature of </w:t>
      </w:r>
      <w:r w:rsidR="00DC2974" w:rsidRPr="003E5F30">
        <w:rPr>
          <w:rFonts w:ascii="Times New Roman" w:hAnsi="Times New Roman"/>
        </w:rPr>
        <w:t xml:space="preserve">the </w:t>
      </w:r>
      <w:r w:rsidR="00480E47">
        <w:rPr>
          <w:rFonts w:ascii="Times New Roman" w:hAnsi="Times New Roman"/>
        </w:rPr>
        <w:t xml:space="preserve">substrate (Feng2013a) and by </w:t>
      </w:r>
      <w:r w:rsidR="00DC2974" w:rsidRPr="003E5F30">
        <w:rPr>
          <w:rFonts w:ascii="Times New Roman" w:hAnsi="Times New Roman"/>
        </w:rPr>
        <w:t xml:space="preserve">the </w:t>
      </w:r>
      <w:r w:rsidR="00480E47">
        <w:rPr>
          <w:rFonts w:ascii="Times New Roman" w:hAnsi="Times New Roman"/>
        </w:rPr>
        <w:t>shape and size of the</w:t>
      </w:r>
      <w:r w:rsidR="00DC2974" w:rsidRPr="003E5F30">
        <w:rPr>
          <w:rFonts w:ascii="Times New Roman" w:hAnsi="Times New Roman"/>
        </w:rPr>
        <w:t xml:space="preserve"> catalyst </w:t>
      </w:r>
      <w:r w:rsidR="00480E47">
        <w:rPr>
          <w:rFonts w:ascii="Times New Roman" w:hAnsi="Times New Roman"/>
        </w:rPr>
        <w:t>nanoparticles (NPs).</w:t>
      </w:r>
      <w:r w:rsidR="00DC2974" w:rsidRPr="003E5F30">
        <w:rPr>
          <w:rFonts w:ascii="Times New Roman" w:hAnsi="Times New Roman"/>
        </w:rPr>
        <w:t xml:space="preserve">  </w:t>
      </w:r>
      <w:r w:rsidR="00B66928" w:rsidRPr="003E5F30">
        <w:rPr>
          <w:rFonts w:ascii="Times New Roman" w:hAnsi="Times New Roman"/>
        </w:rPr>
        <w:t>The proposed effort will increase cat</w:t>
      </w:r>
      <w:r w:rsidR="00B66928" w:rsidRPr="003E5F30">
        <w:rPr>
          <w:rFonts w:ascii="Times New Roman" w:hAnsi="Times New Roman"/>
        </w:rPr>
        <w:t>a</w:t>
      </w:r>
      <w:r w:rsidR="00B66928" w:rsidRPr="003E5F30">
        <w:rPr>
          <w:rFonts w:ascii="Times New Roman" w:hAnsi="Times New Roman"/>
        </w:rPr>
        <w:t xml:space="preserve">lytic activity by </w:t>
      </w:r>
      <w:r w:rsidR="00DC2974" w:rsidRPr="003E5F30">
        <w:rPr>
          <w:rFonts w:ascii="Times New Roman" w:hAnsi="Times New Roman"/>
        </w:rPr>
        <w:t>optimization of the catalyst synthesis to produce nanoparticles of pr</w:t>
      </w:r>
      <w:r w:rsidR="00DC2974" w:rsidRPr="003E5F30">
        <w:rPr>
          <w:rFonts w:ascii="Times New Roman" w:hAnsi="Times New Roman"/>
        </w:rPr>
        <w:t>e</w:t>
      </w:r>
      <w:r w:rsidR="00DC2974" w:rsidRPr="003E5F30">
        <w:rPr>
          <w:rFonts w:ascii="Times New Roman" w:hAnsi="Times New Roman"/>
        </w:rPr>
        <w:t xml:space="preserve">scribed morphologies, shapes and sizes. We will pursue catalyst optimization by </w:t>
      </w:r>
      <w:r w:rsidR="005E7122">
        <w:rPr>
          <w:rFonts w:ascii="Times New Roman" w:hAnsi="Times New Roman"/>
        </w:rPr>
        <w:t>combi</w:t>
      </w:r>
      <w:r w:rsidR="005E7122">
        <w:rPr>
          <w:rFonts w:ascii="Times New Roman" w:hAnsi="Times New Roman"/>
        </w:rPr>
        <w:t>n</w:t>
      </w:r>
      <w:r w:rsidR="005E7122">
        <w:rPr>
          <w:rFonts w:ascii="Times New Roman" w:hAnsi="Times New Roman"/>
        </w:rPr>
        <w:t>ing</w:t>
      </w:r>
      <w:r w:rsidR="00DC2974" w:rsidRPr="003E5F30">
        <w:rPr>
          <w:rFonts w:ascii="Times New Roman" w:hAnsi="Times New Roman"/>
        </w:rPr>
        <w:t xml:space="preserve"> computational tools (sy</w:t>
      </w:r>
      <w:r w:rsidR="00DC2974" w:rsidRPr="003E5F30">
        <w:rPr>
          <w:rFonts w:ascii="Times New Roman" w:hAnsi="Times New Roman"/>
        </w:rPr>
        <w:t>n</w:t>
      </w:r>
      <w:r w:rsidR="00DC2974" w:rsidRPr="003E5F30">
        <w:rPr>
          <w:rFonts w:ascii="Times New Roman" w:hAnsi="Times New Roman"/>
        </w:rPr>
        <w:t xml:space="preserve">thesis models, simulations of process </w:t>
      </w:r>
      <w:r w:rsidR="00480E47">
        <w:rPr>
          <w:rFonts w:ascii="Times New Roman" w:hAnsi="Times New Roman"/>
        </w:rPr>
        <w:t>and</w:t>
      </w:r>
      <w:r w:rsidR="00DC2974" w:rsidRPr="003E5F30">
        <w:rPr>
          <w:rFonts w:ascii="Times New Roman" w:hAnsi="Times New Roman"/>
        </w:rPr>
        <w:t xml:space="preserve"> properties) with synthesis and characterization to </w:t>
      </w:r>
      <w:r w:rsidR="001466DA">
        <w:rPr>
          <w:rFonts w:ascii="Times New Roman" w:hAnsi="Times New Roman"/>
        </w:rPr>
        <w:t>improve ca</w:t>
      </w:r>
      <w:r w:rsidR="001466DA">
        <w:rPr>
          <w:rFonts w:ascii="Times New Roman" w:hAnsi="Times New Roman"/>
        </w:rPr>
        <w:t>t</w:t>
      </w:r>
      <w:r w:rsidR="001466DA">
        <w:rPr>
          <w:rFonts w:ascii="Times New Roman" w:hAnsi="Times New Roman"/>
        </w:rPr>
        <w:t>alyst activity</w:t>
      </w:r>
      <w:r w:rsidR="00DC2974" w:rsidRPr="003E5F30">
        <w:rPr>
          <w:rFonts w:ascii="Times New Roman" w:hAnsi="Times New Roman"/>
        </w:rPr>
        <w:t xml:space="preserve"> and achieve a fundamental u</w:t>
      </w:r>
      <w:r w:rsidR="00DC2974" w:rsidRPr="003E5F30">
        <w:rPr>
          <w:rFonts w:ascii="Times New Roman" w:hAnsi="Times New Roman"/>
        </w:rPr>
        <w:t>n</w:t>
      </w:r>
      <w:r w:rsidR="00DC2974" w:rsidRPr="003E5F30">
        <w:rPr>
          <w:rFonts w:ascii="Times New Roman" w:hAnsi="Times New Roman"/>
        </w:rPr>
        <w:t>derstanding of their synthesis and/or control over the final product and its catalytic prope</w:t>
      </w:r>
      <w:r w:rsidR="00DC2974" w:rsidRPr="003E5F30">
        <w:rPr>
          <w:rFonts w:ascii="Times New Roman" w:hAnsi="Times New Roman"/>
        </w:rPr>
        <w:t>r</w:t>
      </w:r>
      <w:r w:rsidR="00DC2974" w:rsidRPr="003E5F30">
        <w:rPr>
          <w:rFonts w:ascii="Times New Roman" w:hAnsi="Times New Roman"/>
        </w:rPr>
        <w:t>ties</w:t>
      </w:r>
      <w:r w:rsidR="00AA6C12">
        <w:rPr>
          <w:rFonts w:ascii="Times New Roman" w:hAnsi="Times New Roman"/>
        </w:rPr>
        <w:t xml:space="preserve"> (</w:t>
      </w:r>
      <w:commentRangeStart w:id="6"/>
      <w:r w:rsidR="00AA6C12">
        <w:rPr>
          <w:rFonts w:ascii="Times New Roman" w:hAnsi="Times New Roman"/>
        </w:rPr>
        <w:t>Leong2014</w:t>
      </w:r>
      <w:commentRangeEnd w:id="6"/>
      <w:r w:rsidR="00B353B5">
        <w:rPr>
          <w:rStyle w:val="CommentReference"/>
        </w:rPr>
        <w:commentReference w:id="6"/>
      </w:r>
      <w:r w:rsidR="00AA6C12">
        <w:rPr>
          <w:rFonts w:ascii="Times New Roman" w:hAnsi="Times New Roman"/>
        </w:rPr>
        <w:t>, example in Fig. 3)</w:t>
      </w:r>
      <w:r w:rsidR="00DC2974" w:rsidRPr="003E5F30">
        <w:rPr>
          <w:rFonts w:ascii="Times New Roman" w:hAnsi="Times New Roman"/>
        </w:rPr>
        <w:t>. The cat</w:t>
      </w:r>
      <w:r w:rsidR="00DC2974" w:rsidRPr="003E5F30">
        <w:rPr>
          <w:rFonts w:ascii="Times New Roman" w:hAnsi="Times New Roman"/>
        </w:rPr>
        <w:t>a</w:t>
      </w:r>
      <w:r w:rsidR="00DC2974" w:rsidRPr="003E5F30">
        <w:rPr>
          <w:rFonts w:ascii="Times New Roman" w:hAnsi="Times New Roman"/>
        </w:rPr>
        <w:t xml:space="preserve">lytic materials systems to be addressed are metal </w:t>
      </w:r>
      <w:r w:rsidR="001466DA">
        <w:rPr>
          <w:rFonts w:ascii="Times New Roman" w:hAnsi="Times New Roman"/>
        </w:rPr>
        <w:t>and metal-alloy</w:t>
      </w:r>
      <w:r w:rsidR="00DC2974" w:rsidRPr="003E5F30">
        <w:rPr>
          <w:rFonts w:ascii="Times New Roman" w:hAnsi="Times New Roman"/>
        </w:rPr>
        <w:t xml:space="preserve"> NPs, with or without core-shell morphologies.  These well-defined catalytic systems are ideal for linking exper</w:t>
      </w:r>
      <w:r w:rsidR="00DC2974" w:rsidRPr="003E5F30">
        <w:rPr>
          <w:rFonts w:ascii="Times New Roman" w:hAnsi="Times New Roman"/>
        </w:rPr>
        <w:t>i</w:t>
      </w:r>
      <w:r w:rsidR="00DC2974" w:rsidRPr="003E5F30">
        <w:rPr>
          <w:rFonts w:ascii="Times New Roman" w:hAnsi="Times New Roman"/>
        </w:rPr>
        <w:lastRenderedPageBreak/>
        <w:t>ments and modeling, providing controlled systems for building selective and complex functiona</w:t>
      </w:r>
      <w:r w:rsidR="00DC2974" w:rsidRPr="003E5F30">
        <w:rPr>
          <w:rFonts w:ascii="Times New Roman" w:hAnsi="Times New Roman"/>
        </w:rPr>
        <w:t>l</w:t>
      </w:r>
      <w:r w:rsidR="00DC2974" w:rsidRPr="003E5F30">
        <w:rPr>
          <w:rFonts w:ascii="Times New Roman" w:hAnsi="Times New Roman"/>
        </w:rPr>
        <w:t xml:space="preserve">ities. </w:t>
      </w:r>
      <w:r w:rsidR="00480E47">
        <w:rPr>
          <w:rFonts w:ascii="Times New Roman" w:hAnsi="Times New Roman"/>
        </w:rPr>
        <w:t xml:space="preserve"> </w:t>
      </w:r>
      <w:r w:rsidR="00A8174F" w:rsidRPr="003E5F30">
        <w:rPr>
          <w:rFonts w:ascii="Times New Roman" w:hAnsi="Times New Roman"/>
        </w:rPr>
        <w:t xml:space="preserve">The proposed effort will increase catalyst stability by lowering the solubility of </w:t>
      </w:r>
      <w:proofErr w:type="spellStart"/>
      <w:r w:rsidR="00A8174F" w:rsidRPr="003E5F30">
        <w:rPr>
          <w:rFonts w:ascii="Times New Roman" w:hAnsi="Times New Roman"/>
        </w:rPr>
        <w:t>Ru</w:t>
      </w:r>
      <w:proofErr w:type="spellEnd"/>
      <w:r w:rsidR="00A8174F" w:rsidRPr="003E5F30">
        <w:rPr>
          <w:rFonts w:ascii="Times New Roman" w:hAnsi="Times New Roman"/>
        </w:rPr>
        <w:t xml:space="preserve"> in aci</w:t>
      </w:r>
      <w:r w:rsidR="00A8174F" w:rsidRPr="003E5F30">
        <w:rPr>
          <w:rFonts w:ascii="Times New Roman" w:hAnsi="Times New Roman"/>
        </w:rPr>
        <w:t>d</w:t>
      </w:r>
      <w:r w:rsidR="00A8174F" w:rsidRPr="003E5F30">
        <w:rPr>
          <w:rFonts w:ascii="Times New Roman" w:hAnsi="Times New Roman"/>
        </w:rPr>
        <w:t xml:space="preserve">ic media. </w:t>
      </w:r>
      <w:r w:rsidR="00837F75">
        <w:rPr>
          <w:rFonts w:ascii="Times New Roman" w:hAnsi="Times New Roman" w:cs="Times New Roman"/>
        </w:rPr>
        <w:t xml:space="preserve">Our team has extensive experience in </w:t>
      </w:r>
      <w:proofErr w:type="spellStart"/>
      <w:r w:rsidR="00837F75">
        <w:rPr>
          <w:rFonts w:ascii="Times New Roman" w:hAnsi="Times New Roman" w:cs="Times New Roman"/>
        </w:rPr>
        <w:t>Pt-Ru</w:t>
      </w:r>
      <w:proofErr w:type="spellEnd"/>
      <w:r w:rsidR="00837F75">
        <w:rPr>
          <w:rFonts w:ascii="Times New Roman" w:hAnsi="Times New Roman" w:cs="Times New Roman"/>
        </w:rPr>
        <w:t xml:space="preserve"> deposition including wet chemical redu</w:t>
      </w:r>
      <w:r w:rsidR="00837F75">
        <w:rPr>
          <w:rFonts w:ascii="Times New Roman" w:hAnsi="Times New Roman" w:cs="Times New Roman"/>
        </w:rPr>
        <w:t>c</w:t>
      </w:r>
      <w:r w:rsidR="00837F75">
        <w:rPr>
          <w:rFonts w:ascii="Times New Roman" w:hAnsi="Times New Roman" w:cs="Times New Roman"/>
        </w:rPr>
        <w:t>tion (WCR), ALD, and sputtering.</w:t>
      </w:r>
      <w:r w:rsidR="00480E47">
        <w:rPr>
          <w:rFonts w:ascii="Times New Roman" w:hAnsi="Times New Roman" w:cs="Times New Roman"/>
        </w:rPr>
        <w:t xml:space="preserve">  </w:t>
      </w:r>
      <w:r w:rsidR="001466DA">
        <w:rPr>
          <w:rFonts w:ascii="Times New Roman" w:hAnsi="Times New Roman"/>
        </w:rPr>
        <w:t>In addition to technical challenges, economic challenges exist that impede DMFC commercialization.  Among these, catalyst cost plays a major role</w:t>
      </w:r>
      <w:r w:rsidR="001466DA" w:rsidRPr="003E5F30">
        <w:rPr>
          <w:rFonts w:ascii="Times New Roman" w:hAnsi="Times New Roman"/>
        </w:rPr>
        <w:t>.</w:t>
      </w:r>
      <w:r w:rsidR="001466DA">
        <w:rPr>
          <w:rFonts w:ascii="Times New Roman" w:hAnsi="Times New Roman"/>
        </w:rPr>
        <w:t xml:space="preserve"> </w:t>
      </w:r>
      <w:r w:rsidR="001466DA" w:rsidRPr="003E5F30">
        <w:rPr>
          <w:rFonts w:ascii="Times New Roman" w:hAnsi="Times New Roman"/>
        </w:rPr>
        <w:t xml:space="preserve"> </w:t>
      </w:r>
      <w:r w:rsidR="00D237D3" w:rsidRPr="003E5F30">
        <w:rPr>
          <w:rFonts w:ascii="Times New Roman" w:hAnsi="Times New Roman"/>
        </w:rPr>
        <w:t>Both a</w:t>
      </w:r>
      <w:r w:rsidR="00D237D3" w:rsidRPr="003E5F30">
        <w:rPr>
          <w:rFonts w:ascii="Times New Roman" w:hAnsi="Times New Roman"/>
        </w:rPr>
        <w:t>n</w:t>
      </w:r>
      <w:r w:rsidR="00D237D3" w:rsidRPr="003E5F30">
        <w:rPr>
          <w:rFonts w:ascii="Times New Roman" w:hAnsi="Times New Roman"/>
        </w:rPr>
        <w:t>ode and cathode</w:t>
      </w:r>
      <w:r w:rsidR="00F45768" w:rsidRPr="003E5F30">
        <w:rPr>
          <w:rFonts w:ascii="Times New Roman" w:hAnsi="Times New Roman"/>
        </w:rPr>
        <w:t xml:space="preserve"> require platinum and platinum-group metal catal</w:t>
      </w:r>
      <w:r w:rsidR="001109AE" w:rsidRPr="003E5F30">
        <w:rPr>
          <w:rFonts w:ascii="Times New Roman" w:hAnsi="Times New Roman"/>
        </w:rPr>
        <w:t xml:space="preserve">ysts.  </w:t>
      </w:r>
      <w:r w:rsidR="001466DA">
        <w:rPr>
          <w:rFonts w:ascii="Times New Roman" w:hAnsi="Times New Roman"/>
        </w:rPr>
        <w:t>L</w:t>
      </w:r>
      <w:r w:rsidR="001466DA" w:rsidRPr="003E5F30">
        <w:rPr>
          <w:rFonts w:ascii="Times New Roman" w:hAnsi="Times New Roman"/>
        </w:rPr>
        <w:t>oading levels</w:t>
      </w:r>
      <w:r w:rsidR="001466DA">
        <w:rPr>
          <w:rFonts w:ascii="Times New Roman" w:hAnsi="Times New Roman"/>
        </w:rPr>
        <w:t xml:space="preserve"> of</w:t>
      </w:r>
      <w:r w:rsidR="001466DA" w:rsidRPr="003E5F30">
        <w:rPr>
          <w:rFonts w:ascii="Times New Roman" w:hAnsi="Times New Roman"/>
        </w:rPr>
        <w:t xml:space="preserve"> 2.5 mg/cm</w:t>
      </w:r>
      <w:r w:rsidR="001466DA" w:rsidRPr="003E5F30">
        <w:rPr>
          <w:rFonts w:ascii="Times New Roman" w:hAnsi="Times New Roman"/>
          <w:vertAlign w:val="superscript"/>
        </w:rPr>
        <w:t>2</w:t>
      </w:r>
      <w:r w:rsidR="001466DA" w:rsidRPr="003E5F30">
        <w:rPr>
          <w:rFonts w:ascii="Times New Roman" w:hAnsi="Times New Roman"/>
        </w:rPr>
        <w:t xml:space="preserve"> on each catalyst laye</w:t>
      </w:r>
      <w:r w:rsidR="001466DA">
        <w:rPr>
          <w:rFonts w:ascii="Times New Roman" w:hAnsi="Times New Roman"/>
        </w:rPr>
        <w:t>r</w:t>
      </w:r>
      <w:r w:rsidR="001466DA" w:rsidRPr="003E5F30">
        <w:rPr>
          <w:rFonts w:ascii="Times New Roman" w:hAnsi="Times New Roman"/>
        </w:rPr>
        <w:t xml:space="preserve"> account for a price of $1366/kW, based on platinum at $1162/oz.  At this cost, the price per kilowatt is </w:t>
      </w:r>
      <w:r w:rsidR="001466DA">
        <w:rPr>
          <w:rFonts w:ascii="Times New Roman" w:hAnsi="Times New Roman"/>
        </w:rPr>
        <w:t>higher than</w:t>
      </w:r>
      <w:r w:rsidR="001466DA" w:rsidRPr="003E5F30">
        <w:rPr>
          <w:rFonts w:ascii="Times New Roman" w:hAnsi="Times New Roman"/>
        </w:rPr>
        <w:t xml:space="preserve"> existing lithium ion batteries (Kararudin2009), </w:t>
      </w:r>
      <w:r w:rsidR="001466DA">
        <w:rPr>
          <w:rFonts w:ascii="Times New Roman" w:hAnsi="Times New Roman"/>
        </w:rPr>
        <w:t>and</w:t>
      </w:r>
      <w:r w:rsidR="001466DA" w:rsidRPr="003E5F30">
        <w:rPr>
          <w:rFonts w:ascii="Times New Roman" w:hAnsi="Times New Roman"/>
        </w:rPr>
        <w:t xml:space="preserve"> does not provide a sufficient cost-reduction incentive to justify changing technologies.</w:t>
      </w:r>
      <w:r w:rsidR="001466DA">
        <w:rPr>
          <w:rFonts w:ascii="Times New Roman" w:hAnsi="Times New Roman"/>
        </w:rPr>
        <w:t xml:space="preserve">  Therefore to r</w:t>
      </w:r>
      <w:r w:rsidR="001466DA">
        <w:rPr>
          <w:rFonts w:ascii="Times New Roman" w:hAnsi="Times New Roman"/>
        </w:rPr>
        <w:t>e</w:t>
      </w:r>
      <w:r w:rsidR="001466DA">
        <w:rPr>
          <w:rFonts w:ascii="Times New Roman" w:hAnsi="Times New Roman"/>
        </w:rPr>
        <w:t>duce</w:t>
      </w:r>
      <w:r w:rsidR="00480E47">
        <w:rPr>
          <w:rFonts w:ascii="Times New Roman" w:hAnsi="Times New Roman" w:cs="Times New Roman"/>
        </w:rPr>
        <w:t xml:space="preserve"> catalytic </w:t>
      </w:r>
      <w:r w:rsidR="001466DA">
        <w:rPr>
          <w:rFonts w:ascii="Times New Roman" w:hAnsi="Times New Roman"/>
        </w:rPr>
        <w:t xml:space="preserve">loading, </w:t>
      </w:r>
      <w:r w:rsidR="001466DA">
        <w:rPr>
          <w:rFonts w:ascii="Times New Roman" w:hAnsi="Times New Roman" w:cs="Times New Roman"/>
        </w:rPr>
        <w:t>we</w:t>
      </w:r>
      <w:r w:rsidR="00480E47">
        <w:rPr>
          <w:rFonts w:ascii="Times New Roman" w:hAnsi="Times New Roman" w:cs="Times New Roman"/>
        </w:rPr>
        <w:t xml:space="preserve"> will also investigate the targeted growth of </w:t>
      </w:r>
      <w:proofErr w:type="spellStart"/>
      <w:r w:rsidR="00480E47">
        <w:rPr>
          <w:rFonts w:ascii="Times New Roman" w:hAnsi="Times New Roman" w:cs="Times New Roman"/>
        </w:rPr>
        <w:t>Pt</w:t>
      </w:r>
      <w:proofErr w:type="spellEnd"/>
      <w:r w:rsidR="00480E47">
        <w:rPr>
          <w:rFonts w:ascii="Times New Roman" w:hAnsi="Times New Roman" w:cs="Times New Roman"/>
        </w:rPr>
        <w:t xml:space="preserve"> to GO surface defects using ALD, localizing catalyst deposition to the centers of proton transport.</w:t>
      </w:r>
    </w:p>
    <w:p w14:paraId="4B45C3E9" w14:textId="7A71400D" w:rsidR="00ED713B" w:rsidRPr="003E5F30" w:rsidRDefault="00373E69" w:rsidP="006937AB">
      <w:pPr>
        <w:spacing w:before="0" w:after="0"/>
        <w:jc w:val="both"/>
        <w:rPr>
          <w:rFonts w:ascii="Times New Roman" w:hAnsi="Times New Roman"/>
        </w:rPr>
      </w:pPr>
      <w:r w:rsidRPr="003E5F30">
        <w:rPr>
          <w:rFonts w:ascii="Times New Roman" w:hAnsi="Times New Roman"/>
        </w:rPr>
        <w:tab/>
      </w:r>
      <w:r w:rsidR="00E128ED" w:rsidRPr="003E5F30">
        <w:rPr>
          <w:rFonts w:ascii="Times New Roman" w:hAnsi="Times New Roman"/>
        </w:rPr>
        <w:t>Solid-state electrolytes appreciably reduce the complexity of each lithium ion cell, redu</w:t>
      </w:r>
      <w:r w:rsidR="00E128ED" w:rsidRPr="003E5F30">
        <w:rPr>
          <w:rFonts w:ascii="Times New Roman" w:hAnsi="Times New Roman"/>
        </w:rPr>
        <w:t>c</w:t>
      </w:r>
      <w:r w:rsidR="00E128ED" w:rsidRPr="003E5F30">
        <w:rPr>
          <w:rFonts w:ascii="Times New Roman" w:hAnsi="Times New Roman"/>
        </w:rPr>
        <w:t xml:space="preserve">ing both weight and volume.  </w:t>
      </w:r>
      <w:r w:rsidR="00272002">
        <w:rPr>
          <w:rFonts w:ascii="Times New Roman" w:hAnsi="Times New Roman"/>
        </w:rPr>
        <w:t xml:space="preserve">With </w:t>
      </w:r>
      <w:r w:rsidR="00E128ED" w:rsidRPr="003E5F30">
        <w:rPr>
          <w:rFonts w:ascii="Times New Roman" w:hAnsi="Times New Roman"/>
        </w:rPr>
        <w:t xml:space="preserve">a smaller cell, this volume and weight can be recaptured into increased fuel storage, multiplying the impact of any improvement in battery performance.  An all solid-state battery using solid electrolytes is expected to have </w:t>
      </w:r>
      <w:r w:rsidR="00272002">
        <w:rPr>
          <w:rFonts w:ascii="Times New Roman" w:hAnsi="Times New Roman"/>
        </w:rPr>
        <w:t xml:space="preserve">a </w:t>
      </w:r>
      <w:r w:rsidR="00E128ED" w:rsidRPr="003E5F30">
        <w:rPr>
          <w:rFonts w:ascii="Times New Roman" w:hAnsi="Times New Roman"/>
        </w:rPr>
        <w:t>higher energy density</w:t>
      </w:r>
      <w:r w:rsidR="004C3727">
        <w:rPr>
          <w:rFonts w:ascii="Times New Roman" w:hAnsi="Times New Roman"/>
        </w:rPr>
        <w:t>, reli</w:t>
      </w:r>
      <w:r w:rsidR="004C3727">
        <w:rPr>
          <w:rFonts w:ascii="Times New Roman" w:hAnsi="Times New Roman"/>
        </w:rPr>
        <w:t>a</w:t>
      </w:r>
      <w:r w:rsidR="004C3727">
        <w:rPr>
          <w:rFonts w:ascii="Times New Roman" w:hAnsi="Times New Roman"/>
        </w:rPr>
        <w:t>bility, and reduced safety concerns</w:t>
      </w:r>
      <w:r w:rsidR="00E128ED" w:rsidRPr="003E5F30">
        <w:rPr>
          <w:rFonts w:ascii="Times New Roman" w:hAnsi="Times New Roman"/>
        </w:rPr>
        <w:t xml:space="preserve"> </w:t>
      </w:r>
      <w:r w:rsidR="004C3727">
        <w:rPr>
          <w:rFonts w:ascii="Times New Roman" w:hAnsi="Times New Roman"/>
        </w:rPr>
        <w:t>compared to</w:t>
      </w:r>
      <w:r w:rsidR="00E128ED" w:rsidRPr="003E5F30">
        <w:rPr>
          <w:rFonts w:ascii="Times New Roman" w:hAnsi="Times New Roman"/>
        </w:rPr>
        <w:t xml:space="preserve"> a lithium ion battery using organic liquid ele</w:t>
      </w:r>
      <w:r w:rsidR="00E128ED" w:rsidRPr="003E5F30">
        <w:rPr>
          <w:rFonts w:ascii="Times New Roman" w:hAnsi="Times New Roman"/>
        </w:rPr>
        <w:t>c</w:t>
      </w:r>
      <w:r w:rsidR="00E128ED" w:rsidRPr="003E5F30">
        <w:rPr>
          <w:rFonts w:ascii="Times New Roman" w:hAnsi="Times New Roman"/>
        </w:rPr>
        <w:t>trolytes</w:t>
      </w:r>
      <w:r w:rsidR="00272002">
        <w:rPr>
          <w:rFonts w:ascii="Times New Roman" w:hAnsi="Times New Roman"/>
        </w:rPr>
        <w:t xml:space="preserve">. </w:t>
      </w:r>
      <w:r w:rsidR="00E128ED" w:rsidRPr="003E5F30">
        <w:rPr>
          <w:rFonts w:ascii="Times New Roman" w:hAnsi="Times New Roman"/>
        </w:rPr>
        <w:t xml:space="preserve">All-solid-state batteries can be divided into two types, thin-film-type and bulk-type. For large-scale applications, bulk-type </w:t>
      </w:r>
      <w:r w:rsidR="003B238F" w:rsidRPr="003E5F30">
        <w:rPr>
          <w:rFonts w:ascii="Times New Roman" w:hAnsi="Times New Roman"/>
        </w:rPr>
        <w:t>ASSLBs</w:t>
      </w:r>
      <w:r w:rsidR="00E128ED" w:rsidRPr="003E5F30">
        <w:rPr>
          <w:rFonts w:ascii="Times New Roman" w:hAnsi="Times New Roman"/>
        </w:rPr>
        <w:t xml:space="preserve"> with high loadings of active material and soli</w:t>
      </w:r>
      <w:r w:rsidR="00DC2974" w:rsidRPr="003E5F30">
        <w:rPr>
          <w:rFonts w:ascii="Times New Roman" w:hAnsi="Times New Roman"/>
        </w:rPr>
        <w:t>d ele</w:t>
      </w:r>
      <w:r w:rsidR="00DC2974" w:rsidRPr="003E5F30">
        <w:rPr>
          <w:rFonts w:ascii="Times New Roman" w:hAnsi="Times New Roman"/>
        </w:rPr>
        <w:t>c</w:t>
      </w:r>
      <w:r w:rsidR="00DC2974" w:rsidRPr="003E5F30">
        <w:rPr>
          <w:rFonts w:ascii="Times New Roman" w:hAnsi="Times New Roman"/>
        </w:rPr>
        <w:t xml:space="preserve">trolyte powders, are well </w:t>
      </w:r>
      <w:r w:rsidR="00E128ED" w:rsidRPr="003E5F30">
        <w:rPr>
          <w:rFonts w:ascii="Times New Roman" w:hAnsi="Times New Roman"/>
        </w:rPr>
        <w:t>suited because of their high energy density. However, ASSLBs have crucial challenges for practical applications, such as poor rate performance and poor contact b</w:t>
      </w:r>
      <w:r w:rsidR="00E128ED" w:rsidRPr="003E5F30">
        <w:rPr>
          <w:rFonts w:ascii="Times New Roman" w:hAnsi="Times New Roman"/>
        </w:rPr>
        <w:t>e</w:t>
      </w:r>
      <w:r w:rsidR="00E128ED" w:rsidRPr="003E5F30">
        <w:rPr>
          <w:rFonts w:ascii="Times New Roman" w:hAnsi="Times New Roman"/>
        </w:rPr>
        <w:t xml:space="preserve">tween the active material and the electrolyte. </w:t>
      </w:r>
      <w:r w:rsidR="00AB5E3C">
        <w:rPr>
          <w:rFonts w:ascii="Times New Roman" w:hAnsi="Times New Roman"/>
        </w:rPr>
        <w:t xml:space="preserve"> S</w:t>
      </w:r>
      <w:r w:rsidR="00E128ED" w:rsidRPr="003E5F30">
        <w:rPr>
          <w:rFonts w:ascii="Times New Roman" w:hAnsi="Times New Roman"/>
        </w:rPr>
        <w:t>ulfide type electrolytes were developed</w:t>
      </w:r>
      <w:r w:rsidR="00AB5E3C">
        <w:rPr>
          <w:rFonts w:ascii="Times New Roman" w:hAnsi="Times New Roman"/>
        </w:rPr>
        <w:t xml:space="preserve"> to i</w:t>
      </w:r>
      <w:r w:rsidR="00AB5E3C">
        <w:rPr>
          <w:rFonts w:ascii="Times New Roman" w:hAnsi="Times New Roman"/>
        </w:rPr>
        <w:t>m</w:t>
      </w:r>
      <w:r w:rsidR="00AB5E3C">
        <w:rPr>
          <w:rFonts w:ascii="Times New Roman" w:hAnsi="Times New Roman"/>
        </w:rPr>
        <w:t xml:space="preserve">prove conductivity over earlier solid electrolytes, </w:t>
      </w:r>
      <w:r w:rsidR="00636EFA">
        <w:rPr>
          <w:rFonts w:ascii="Times New Roman" w:hAnsi="Times New Roman"/>
        </w:rPr>
        <w:t>e.g.</w:t>
      </w:r>
      <w:r w:rsidR="00AB5E3C">
        <w:rPr>
          <w:rFonts w:ascii="Times New Roman" w:hAnsi="Times New Roman"/>
        </w:rPr>
        <w:t xml:space="preserve"> </w:t>
      </w:r>
      <w:proofErr w:type="spellStart"/>
      <w:r w:rsidR="00AB5E3C">
        <w:rPr>
          <w:rFonts w:ascii="Times New Roman" w:hAnsi="Times New Roman"/>
        </w:rPr>
        <w:t>LiPON</w:t>
      </w:r>
      <w:proofErr w:type="spellEnd"/>
      <w:r w:rsidR="00E128ED" w:rsidRPr="003E5F30">
        <w:rPr>
          <w:rFonts w:ascii="Times New Roman" w:hAnsi="Times New Roman"/>
        </w:rPr>
        <w:t>.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 xml:space="preserve"> and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–GeS</w:t>
      </w:r>
      <w:r w:rsidR="00E128ED" w:rsidRPr="003E5F30">
        <w:rPr>
          <w:rFonts w:ascii="Times New Roman" w:hAnsi="Times New Roman"/>
          <w:vertAlign w:val="subscript"/>
        </w:rPr>
        <w:t>2</w:t>
      </w:r>
      <w:r w:rsidR="00E128ED" w:rsidRPr="003E5F30">
        <w:rPr>
          <w:rFonts w:ascii="Times New Roman" w:hAnsi="Times New Roman"/>
        </w:rPr>
        <w:t xml:space="preserve"> systems offer ion conductivity from 10</w:t>
      </w:r>
      <w:r w:rsidR="00E128ED" w:rsidRPr="003E5F30">
        <w:rPr>
          <w:rFonts w:ascii="Times New Roman" w:hAnsi="Times New Roman"/>
          <w:vertAlign w:val="superscript"/>
        </w:rPr>
        <w:t>-3</w:t>
      </w:r>
      <w:r w:rsidR="00E128ED" w:rsidRPr="003E5F30">
        <w:rPr>
          <w:rFonts w:ascii="Times New Roman" w:hAnsi="Times New Roman"/>
        </w:rPr>
        <w:t xml:space="preserve"> to 10</w:t>
      </w:r>
      <w:r w:rsidR="00E128ED" w:rsidRPr="003E5F30">
        <w:rPr>
          <w:rFonts w:ascii="Times New Roman" w:hAnsi="Times New Roman"/>
          <w:vertAlign w:val="superscript"/>
        </w:rPr>
        <w:t>-2</w:t>
      </w:r>
      <w:r w:rsidR="00E128ED" w:rsidRPr="003E5F30">
        <w:rPr>
          <w:rFonts w:ascii="Times New Roman" w:hAnsi="Times New Roman"/>
        </w:rPr>
        <w:t xml:space="preserve"> S</w:t>
      </w:r>
      <w:r w:rsidR="00AB5E3C">
        <w:rPr>
          <w:rFonts w:ascii="Times New Roman" w:hAnsi="Times New Roman"/>
          <w:color w:val="000000"/>
        </w:rPr>
        <w:t>/</w:t>
      </w:r>
      <w:r w:rsidR="00E128ED" w:rsidRPr="003E5F30">
        <w:rPr>
          <w:rFonts w:ascii="Times New Roman" w:hAnsi="Times New Roman"/>
        </w:rPr>
        <w:t>cm at room temperature, similar to liquid ele</w:t>
      </w:r>
      <w:r w:rsidR="00E128ED" w:rsidRPr="003E5F30">
        <w:rPr>
          <w:rFonts w:ascii="Times New Roman" w:hAnsi="Times New Roman"/>
        </w:rPr>
        <w:t>c</w:t>
      </w:r>
      <w:r w:rsidR="00E128ED" w:rsidRPr="003E5F30">
        <w:rPr>
          <w:rFonts w:ascii="Times New Roman" w:hAnsi="Times New Roman"/>
        </w:rPr>
        <w:t>trolytes; and have a high</w:t>
      </w:r>
      <w:r w:rsidR="00AB5E3C">
        <w:rPr>
          <w:rFonts w:ascii="Times New Roman" w:hAnsi="Times New Roman"/>
        </w:rPr>
        <w:t>, 5 V</w:t>
      </w:r>
      <w:r w:rsidR="00E128ED" w:rsidRPr="003E5F30">
        <w:rPr>
          <w:rFonts w:ascii="Times New Roman" w:hAnsi="Times New Roman"/>
        </w:rPr>
        <w:t xml:space="preserve"> decomposition potential. </w:t>
      </w:r>
      <w:r w:rsidR="003B238F" w:rsidRPr="003E5F30">
        <w:rPr>
          <w:rFonts w:ascii="Times New Roman" w:hAnsi="Times New Roman"/>
        </w:rPr>
        <w:t xml:space="preserve"> </w:t>
      </w:r>
      <w:r w:rsidR="00E128ED" w:rsidRPr="003E5F30">
        <w:rPr>
          <w:rFonts w:ascii="Times New Roman" w:hAnsi="Times New Roman"/>
        </w:rPr>
        <w:t xml:space="preserve">With these electrolytes, the maximum resistance is observed at the cathode/sulfide electrolyte interfaces. </w:t>
      </w:r>
      <w:r w:rsidR="00755F5A">
        <w:rPr>
          <w:rFonts w:ascii="Times New Roman" w:hAnsi="Times New Roman"/>
        </w:rPr>
        <w:t>This presents the most pres</w:t>
      </w:r>
      <w:r w:rsidR="00755F5A">
        <w:rPr>
          <w:rFonts w:ascii="Times New Roman" w:hAnsi="Times New Roman"/>
        </w:rPr>
        <w:t>s</w:t>
      </w:r>
      <w:r w:rsidR="00755F5A">
        <w:rPr>
          <w:rFonts w:ascii="Times New Roman" w:hAnsi="Times New Roman"/>
        </w:rPr>
        <w:t xml:space="preserve">ing technical challenge: </w:t>
      </w:r>
      <w:r w:rsidR="00DE465D" w:rsidRPr="003E5F30">
        <w:rPr>
          <w:rFonts w:ascii="Times New Roman" w:hAnsi="Times New Roman"/>
        </w:rPr>
        <w:t>improved electrode – specifically cathode – contact with the electrolyte</w:t>
      </w:r>
      <w:r w:rsidR="00755F5A">
        <w:rPr>
          <w:rFonts w:ascii="Times New Roman" w:hAnsi="Times New Roman"/>
        </w:rPr>
        <w:t>.  Others include</w:t>
      </w:r>
      <w:r w:rsidR="00DE465D" w:rsidRPr="003E5F30">
        <w:rPr>
          <w:rFonts w:ascii="Times New Roman" w:hAnsi="Times New Roman"/>
        </w:rPr>
        <w:t xml:space="preserve"> </w:t>
      </w:r>
      <w:r w:rsidR="00755F5A">
        <w:rPr>
          <w:rFonts w:ascii="Times New Roman" w:hAnsi="Times New Roman"/>
        </w:rPr>
        <w:t xml:space="preserve">increasing the </w:t>
      </w:r>
      <w:r w:rsidR="00DE465D" w:rsidRPr="003E5F30">
        <w:rPr>
          <w:rFonts w:ascii="Times New Roman" w:hAnsi="Times New Roman"/>
        </w:rPr>
        <w:t xml:space="preserve">energy density from 250 to 400 </w:t>
      </w:r>
      <w:proofErr w:type="spellStart"/>
      <w:r w:rsidR="00DE465D" w:rsidRPr="003E5F30">
        <w:rPr>
          <w:rFonts w:ascii="Times New Roman" w:hAnsi="Times New Roman"/>
        </w:rPr>
        <w:t>Wh</w:t>
      </w:r>
      <w:proofErr w:type="spellEnd"/>
      <w:r w:rsidR="00DE465D" w:rsidRPr="003E5F30">
        <w:rPr>
          <w:rFonts w:ascii="Times New Roman" w:hAnsi="Times New Roman"/>
        </w:rPr>
        <w:t>/L</w:t>
      </w:r>
      <w:proofErr w:type="gramStart"/>
      <w:r w:rsidR="00DE465D" w:rsidRPr="003E5F30">
        <w:rPr>
          <w:rFonts w:ascii="Times New Roman" w:hAnsi="Times New Roman"/>
        </w:rPr>
        <w:t>;</w:t>
      </w:r>
      <w:proofErr w:type="gramEnd"/>
      <w:r w:rsidR="00DE465D" w:rsidRPr="003E5F30">
        <w:rPr>
          <w:rFonts w:ascii="Times New Roman" w:hAnsi="Times New Roman"/>
        </w:rPr>
        <w:t xml:space="preserve"> and a cost reduction from $1450/kWh to $1000/kWh (Kararudin2009).</w:t>
      </w:r>
    </w:p>
    <w:p w14:paraId="320FE565" w14:textId="77777777" w:rsidR="002F6861" w:rsidRPr="003E5F30" w:rsidRDefault="002F6861" w:rsidP="006937AB">
      <w:pPr>
        <w:spacing w:before="0" w:after="0"/>
        <w:jc w:val="both"/>
        <w:rPr>
          <w:rFonts w:ascii="Times New Roman" w:hAnsi="Times New Roman"/>
          <w:b/>
        </w:rPr>
      </w:pPr>
    </w:p>
    <w:p w14:paraId="620FC85E" w14:textId="0E24C65B" w:rsidR="00447FFA" w:rsidRPr="003E5F30" w:rsidRDefault="00447FFA" w:rsidP="006937AB">
      <w:pPr>
        <w:spacing w:before="0" w:after="0"/>
        <w:jc w:val="both"/>
        <w:rPr>
          <w:rFonts w:ascii="Times New Roman" w:hAnsi="Times New Roman"/>
          <w:b/>
        </w:rPr>
      </w:pPr>
      <w:commentRangeStart w:id="7"/>
      <w:commentRangeStart w:id="8"/>
      <w:r w:rsidRPr="003E5F30">
        <w:rPr>
          <w:rFonts w:ascii="Times New Roman" w:hAnsi="Times New Roman"/>
          <w:b/>
        </w:rPr>
        <w:t>Propose</w:t>
      </w:r>
      <w:commentRangeEnd w:id="7"/>
      <w:r w:rsidR="00963AC5">
        <w:rPr>
          <w:rStyle w:val="CommentReference"/>
        </w:rPr>
        <w:commentReference w:id="7"/>
      </w:r>
      <w:r w:rsidRPr="003E5F30">
        <w:rPr>
          <w:rFonts w:ascii="Times New Roman" w:hAnsi="Times New Roman"/>
          <w:b/>
        </w:rPr>
        <w:t>d</w:t>
      </w:r>
      <w:commentRangeEnd w:id="8"/>
      <w:r w:rsidR="00480E47">
        <w:rPr>
          <w:rStyle w:val="CommentReference"/>
        </w:rPr>
        <w:commentReference w:id="8"/>
      </w:r>
      <w:r w:rsidRPr="003E5F30">
        <w:rPr>
          <w:rFonts w:ascii="Times New Roman" w:hAnsi="Times New Roman"/>
          <w:b/>
        </w:rPr>
        <w:t xml:space="preserve"> Work</w:t>
      </w:r>
    </w:p>
    <w:p w14:paraId="4B2B7DC5" w14:textId="77777777" w:rsidR="00963AC5" w:rsidRPr="003E5F30" w:rsidRDefault="00963AC5" w:rsidP="006937AB">
      <w:pPr>
        <w:spacing w:before="0" w:after="0"/>
        <w:jc w:val="both"/>
        <w:rPr>
          <w:rFonts w:ascii="Times New Roman" w:hAnsi="Times New Roman"/>
          <w:b/>
        </w:rPr>
      </w:pPr>
    </w:p>
    <w:p w14:paraId="6C78CBD7" w14:textId="6036DF70" w:rsidR="00636EFA" w:rsidRPr="003E5F30" w:rsidRDefault="00806172" w:rsidP="009F2297">
      <w:pPr>
        <w:spacing w:before="0" w:after="0"/>
        <w:jc w:val="both"/>
      </w:pPr>
      <w:r w:rsidRPr="003E5F30">
        <w:rPr>
          <w:rFonts w:ascii="Times New Roman" w:hAnsi="Times New Roman"/>
        </w:rPr>
        <w:tab/>
        <w:t xml:space="preserve">Year 1 will focus on the development of individual components with significant </w:t>
      </w:r>
      <w:r w:rsidR="001466DA">
        <w:rPr>
          <w:rFonts w:ascii="Times New Roman" w:hAnsi="Times New Roman"/>
        </w:rPr>
        <w:t>progress</w:t>
      </w:r>
      <w:r w:rsidRPr="003E5F30">
        <w:rPr>
          <w:rFonts w:ascii="Times New Roman" w:hAnsi="Times New Roman"/>
        </w:rPr>
        <w:t xml:space="preserve"> toward the </w:t>
      </w:r>
      <w:r w:rsidR="001466DA">
        <w:rPr>
          <w:rFonts w:ascii="Times New Roman" w:hAnsi="Times New Roman"/>
        </w:rPr>
        <w:t>stated</w:t>
      </w:r>
      <w:r w:rsidRPr="003E5F30">
        <w:rPr>
          <w:rFonts w:ascii="Times New Roman" w:hAnsi="Times New Roman"/>
        </w:rPr>
        <w:t xml:space="preserve"> performance metrics</w:t>
      </w:r>
      <w:r w:rsidR="00FE580C" w:rsidRPr="003E5F30">
        <w:rPr>
          <w:rFonts w:ascii="Times New Roman" w:hAnsi="Times New Roman"/>
        </w:rPr>
        <w:t>.  This will include</w:t>
      </w:r>
      <w:r w:rsidR="00636EFA">
        <w:rPr>
          <w:rFonts w:ascii="Times New Roman" w:hAnsi="Times New Roman"/>
        </w:rPr>
        <w:t xml:space="preserve"> (1) </w:t>
      </w:r>
      <w:r w:rsidR="00636EFA">
        <w:t>s</w:t>
      </w:r>
      <w:r w:rsidRPr="003E5F30">
        <w:t>ynthesis</w:t>
      </w:r>
      <w:r w:rsidRPr="009F2297">
        <w:t xml:space="preserve"> and characterization of candidate graphene oxide</w:t>
      </w:r>
      <w:r w:rsidR="00FE580C" w:rsidRPr="009F2297">
        <w:t xml:space="preserve"> and chemically modified GO</w:t>
      </w:r>
      <w:r w:rsidRPr="009F2297">
        <w:t xml:space="preserve"> membranes</w:t>
      </w:r>
      <w:r w:rsidR="00636EFA">
        <w:t xml:space="preserve">. </w:t>
      </w:r>
      <w:commentRangeStart w:id="9"/>
      <w:r w:rsidR="0028180C" w:rsidRPr="009F2297">
        <w:rPr>
          <w:highlight w:val="yellow"/>
        </w:rPr>
        <w:t>Modifications to GO will include</w:t>
      </w:r>
      <w:r w:rsidR="006D07B7">
        <w:rPr>
          <w:highlight w:val="yellow"/>
        </w:rPr>
        <w:t xml:space="preserve"> addition of dopants followed by thermal stabilization and controlled reduction of the oxide-containing functional groups. </w:t>
      </w:r>
      <w:r w:rsidR="005453AB" w:rsidRPr="001D3071">
        <w:rPr>
          <w:highlight w:val="yellow"/>
        </w:rPr>
        <w:t xml:space="preserve"> </w:t>
      </w:r>
      <w:r w:rsidR="004D31A7" w:rsidRPr="001D3071">
        <w:rPr>
          <w:highlight w:val="yellow"/>
        </w:rPr>
        <w:t xml:space="preserve"> </w:t>
      </w:r>
      <w:commentRangeStart w:id="10"/>
      <w:r w:rsidR="004D31A7" w:rsidRPr="003E5F30">
        <w:rPr>
          <w:highlight w:val="yellow"/>
        </w:rPr>
        <w:t>…</w:t>
      </w:r>
      <w:commentRangeEnd w:id="10"/>
      <w:r w:rsidR="00480E47" w:rsidRPr="001D3071">
        <w:rPr>
          <w:rStyle w:val="CommentReference"/>
          <w:highlight w:val="yellow"/>
        </w:rPr>
        <w:commentReference w:id="10"/>
      </w:r>
      <w:r w:rsidR="005453AB" w:rsidRPr="001D3071">
        <w:rPr>
          <w:highlight w:val="yellow"/>
        </w:rPr>
        <w:t xml:space="preserve"> </w:t>
      </w:r>
      <w:commentRangeStart w:id="11"/>
      <w:r w:rsidR="004D31A7" w:rsidRPr="001D3071">
        <w:rPr>
          <w:highlight w:val="yellow"/>
        </w:rPr>
        <w:t xml:space="preserve"> </w:t>
      </w:r>
      <w:commentRangeEnd w:id="9"/>
      <w:r w:rsidR="00963AC5" w:rsidRPr="001D3071">
        <w:rPr>
          <w:rStyle w:val="CommentReference"/>
          <w:highlight w:val="yellow"/>
        </w:rPr>
        <w:commentReference w:id="9"/>
      </w:r>
      <w:commentRangeEnd w:id="11"/>
      <w:r w:rsidR="005C1334" w:rsidRPr="005C1334">
        <w:t xml:space="preserve"> </w:t>
      </w:r>
      <w:r w:rsidR="005C1334">
        <w:t>Very limited work has been done on the chemical modification of GO for DMFC membranes. This addresses two of the three pro</w:t>
      </w:r>
      <w:r w:rsidR="005C1334">
        <w:t>b</w:t>
      </w:r>
      <w:r w:rsidR="005C1334">
        <w:t>lems: proton conductivity (</w:t>
      </w:r>
      <w:proofErr w:type="spellStart"/>
      <w:r w:rsidR="005C1334">
        <w:t>ohmic</w:t>
      </w:r>
      <w:proofErr w:type="spellEnd"/>
      <w:r w:rsidR="005C1334">
        <w:t xml:space="preserve"> losses) and methanol crossover (mixed potential losses).  </w:t>
      </w:r>
      <w:r w:rsidR="00480E47">
        <w:rPr>
          <w:rStyle w:val="CommentReference"/>
        </w:rPr>
        <w:commentReference w:id="11"/>
      </w:r>
      <w:r w:rsidR="005C1334">
        <w:t>Chemical modification of the GO can be done with ALD/MLD to control the surface to pr</w:t>
      </w:r>
      <w:r w:rsidR="005C1334">
        <w:t>o</w:t>
      </w:r>
      <w:r w:rsidR="005C1334">
        <w:t xml:space="preserve">mote proton conductivity, deposit catalyst, and control </w:t>
      </w:r>
      <w:commentRangeStart w:id="12"/>
      <w:commentRangeStart w:id="13"/>
      <w:r w:rsidR="005C1334">
        <w:t>hydrophobicity</w:t>
      </w:r>
      <w:commentRangeEnd w:id="12"/>
      <w:r w:rsidR="000D1A94">
        <w:rPr>
          <w:rStyle w:val="CommentReference"/>
        </w:rPr>
        <w:commentReference w:id="12"/>
      </w:r>
      <w:commentRangeEnd w:id="13"/>
      <w:r w:rsidR="001D3071">
        <w:rPr>
          <w:rStyle w:val="CommentReference"/>
        </w:rPr>
        <w:commentReference w:id="13"/>
      </w:r>
      <w:r w:rsidR="005C1334">
        <w:t xml:space="preserve">.  </w:t>
      </w:r>
      <w:r w:rsidR="004D31A7" w:rsidRPr="009F2297">
        <w:t>Molecular dyna</w:t>
      </w:r>
      <w:r w:rsidR="004D31A7" w:rsidRPr="009F2297">
        <w:t>m</w:t>
      </w:r>
      <w:r w:rsidR="004D31A7" w:rsidRPr="009F2297">
        <w:t xml:space="preserve">ics simulations of proton transport </w:t>
      </w:r>
      <w:r w:rsidR="0020282A">
        <w:t>through</w:t>
      </w:r>
      <w:r w:rsidR="004D31A7" w:rsidRPr="003E5F30">
        <w:t xml:space="preserve"> graphene oxide </w:t>
      </w:r>
      <w:r w:rsidR="004D31A7" w:rsidRPr="009F2297">
        <w:t>will be used to evaluate the e</w:t>
      </w:r>
      <w:r w:rsidR="004D31A7" w:rsidRPr="009F2297">
        <w:t>f</w:t>
      </w:r>
      <w:r w:rsidR="004D31A7" w:rsidRPr="009F2297">
        <w:t>ficacy of chemically modified GO membranes.</w:t>
      </w:r>
      <w:r w:rsidR="00636EFA">
        <w:t xml:space="preserve">  (2) </w:t>
      </w:r>
      <w:r w:rsidR="00FE580C" w:rsidRPr="009F2297">
        <w:t>Synthesis and analysis of the stability, activity, and performance of the anode catalyst layer under conditions near and around those expected during fuel cell operation.</w:t>
      </w:r>
      <w:r w:rsidR="00B34D74" w:rsidRPr="009F2297">
        <w:t xml:space="preserve">  Improvements to the catalyst will involve mode</w:t>
      </w:r>
      <w:r w:rsidR="00B34D74" w:rsidRPr="009F2297">
        <w:t>l</w:t>
      </w:r>
      <w:r w:rsidR="00B34D74" w:rsidRPr="009F2297">
        <w:t>ing</w:t>
      </w:r>
      <w:r w:rsidR="00A47E52" w:rsidRPr="009F2297">
        <w:t xml:space="preserve"> </w:t>
      </w:r>
      <w:r w:rsidR="00480E47">
        <w:t xml:space="preserve">of catalyst composition and morphology </w:t>
      </w:r>
      <w:r w:rsidR="00B34D74" w:rsidRPr="009F2297">
        <w:t xml:space="preserve">and growth/deposition of </w:t>
      </w:r>
      <w:proofErr w:type="spellStart"/>
      <w:r w:rsidR="00B34D74" w:rsidRPr="009F2297">
        <w:t>Pt-Ru</w:t>
      </w:r>
      <w:proofErr w:type="spellEnd"/>
      <w:r w:rsidR="00B34D74" w:rsidRPr="009F2297">
        <w:t xml:space="preserve"> alloy nanopa</w:t>
      </w:r>
      <w:r w:rsidR="00B34D74" w:rsidRPr="009F2297">
        <w:t>r</w:t>
      </w:r>
      <w:r w:rsidR="00B34D74" w:rsidRPr="009F2297">
        <w:lastRenderedPageBreak/>
        <w:t>ticles.</w:t>
      </w:r>
      <w:r w:rsidR="00636EFA">
        <w:t xml:space="preserve">  (3) </w:t>
      </w:r>
      <w:r w:rsidR="00480E47">
        <w:rPr>
          <w:rFonts w:ascii="Times New Roman" w:hAnsi="Times New Roman"/>
        </w:rPr>
        <w:t>We will use SEM, TEM, and cyclic voltammetry to u</w:t>
      </w:r>
      <w:r w:rsidR="00480E47" w:rsidRPr="003E5F30">
        <w:rPr>
          <w:rFonts w:ascii="Times New Roman" w:hAnsi="Times New Roman"/>
        </w:rPr>
        <w:t>nderstand the cat</w:t>
      </w:r>
      <w:r w:rsidR="00480E47" w:rsidRPr="003E5F30">
        <w:rPr>
          <w:rFonts w:ascii="Times New Roman" w:hAnsi="Times New Roman"/>
        </w:rPr>
        <w:t>h</w:t>
      </w:r>
      <w:r w:rsidR="00480E47" w:rsidRPr="003E5F30">
        <w:rPr>
          <w:rFonts w:ascii="Times New Roman" w:hAnsi="Times New Roman"/>
        </w:rPr>
        <w:t>ode/</w:t>
      </w:r>
      <w:r w:rsidR="00FE580C" w:rsidRPr="008362AC">
        <w:rPr>
          <w:rFonts w:ascii="Times New Roman" w:hAnsi="Times New Roman"/>
        </w:rPr>
        <w:t>electrolyte</w:t>
      </w:r>
      <w:r w:rsidR="00480E47" w:rsidRPr="003E5F30">
        <w:rPr>
          <w:rFonts w:ascii="Times New Roman" w:hAnsi="Times New Roman"/>
        </w:rPr>
        <w:t xml:space="preserve"> interface</w:t>
      </w:r>
      <w:r w:rsidR="00480E47">
        <w:rPr>
          <w:rFonts w:ascii="Times New Roman" w:hAnsi="Times New Roman"/>
        </w:rPr>
        <w:t>, which</w:t>
      </w:r>
      <w:r w:rsidR="00480E47" w:rsidRPr="003E5F30">
        <w:rPr>
          <w:rFonts w:ascii="Times New Roman" w:hAnsi="Times New Roman"/>
        </w:rPr>
        <w:t xml:space="preserve"> has </w:t>
      </w:r>
      <w:r w:rsidR="00480E47">
        <w:rPr>
          <w:rFonts w:ascii="Times New Roman" w:hAnsi="Times New Roman"/>
        </w:rPr>
        <w:t xml:space="preserve">been identified as </w:t>
      </w:r>
      <w:r w:rsidR="00480E47" w:rsidRPr="003E5F30">
        <w:rPr>
          <w:rFonts w:ascii="Times New Roman" w:hAnsi="Times New Roman"/>
        </w:rPr>
        <w:t>an issue of the greatest importance for the improvement in ASSLBs</w:t>
      </w:r>
      <w:r w:rsidR="00480E47">
        <w:rPr>
          <w:rFonts w:ascii="Times New Roman" w:hAnsi="Times New Roman"/>
        </w:rPr>
        <w:t>.</w:t>
      </w:r>
      <w:r w:rsidR="00636EFA">
        <w:t xml:space="preserve">  (4) Finally, s</w:t>
      </w:r>
      <w:r w:rsidR="00D237D3" w:rsidRPr="003E5F30">
        <w:t>ystem</w:t>
      </w:r>
      <w:r w:rsidR="00D237D3" w:rsidRPr="009F2297">
        <w:t xml:space="preserve"> level modeling efforts will be put in place to pre-optimize operating conditions based on the </w:t>
      </w:r>
      <w:r w:rsidR="00636EFA">
        <w:t xml:space="preserve">evolving </w:t>
      </w:r>
      <w:r w:rsidR="00D237D3" w:rsidRPr="009F2297">
        <w:t xml:space="preserve">properties of </w:t>
      </w:r>
      <w:r w:rsidR="00A47E52" w:rsidRPr="009F2297">
        <w:t xml:space="preserve">the </w:t>
      </w:r>
      <w:r w:rsidR="00D237D3" w:rsidRPr="009F2297">
        <w:t>catalyst layer, membrane</w:t>
      </w:r>
      <w:r w:rsidR="00A47E52" w:rsidRPr="009F2297">
        <w:t xml:space="preserve"> and battery properties.</w:t>
      </w:r>
    </w:p>
    <w:p w14:paraId="7130D6B6" w14:textId="42E68AB3" w:rsidR="00636EFA" w:rsidRPr="003E5F30" w:rsidRDefault="00FE580C" w:rsidP="009F2297">
      <w:pPr>
        <w:spacing w:before="0" w:after="0"/>
        <w:jc w:val="both"/>
        <w:rPr>
          <w:rFonts w:ascii="Times New Roman" w:hAnsi="Times New Roman"/>
        </w:rPr>
      </w:pPr>
      <w:r w:rsidRPr="003E5F30">
        <w:rPr>
          <w:rFonts w:ascii="Times New Roman" w:hAnsi="Times New Roman"/>
        </w:rPr>
        <w:tab/>
        <w:t xml:space="preserve">Year 2 will focus on </w:t>
      </w:r>
      <w:r w:rsidR="001466DA">
        <w:rPr>
          <w:rFonts w:ascii="Times New Roman" w:hAnsi="Times New Roman"/>
        </w:rPr>
        <w:t>attaining</w:t>
      </w:r>
      <w:r w:rsidRPr="003E5F30">
        <w:rPr>
          <w:rFonts w:ascii="Times New Roman" w:hAnsi="Times New Roman"/>
        </w:rPr>
        <w:t xml:space="preserve"> the target performance metrics for all </w:t>
      </w:r>
      <w:r w:rsidR="006F2FE3" w:rsidRPr="003E5F30">
        <w:rPr>
          <w:rFonts w:ascii="Times New Roman" w:hAnsi="Times New Roman"/>
        </w:rPr>
        <w:t xml:space="preserve">individual </w:t>
      </w:r>
      <w:r w:rsidRPr="003E5F30">
        <w:rPr>
          <w:rFonts w:ascii="Times New Roman" w:hAnsi="Times New Roman"/>
        </w:rPr>
        <w:t>comp</w:t>
      </w:r>
      <w:r w:rsidRPr="003E5F30">
        <w:rPr>
          <w:rFonts w:ascii="Times New Roman" w:hAnsi="Times New Roman"/>
        </w:rPr>
        <w:t>o</w:t>
      </w:r>
      <w:r w:rsidRPr="003E5F30">
        <w:rPr>
          <w:rFonts w:ascii="Times New Roman" w:hAnsi="Times New Roman"/>
        </w:rPr>
        <w:t>nents</w:t>
      </w:r>
      <w:r w:rsidR="006F2FE3" w:rsidRPr="003E5F30">
        <w:rPr>
          <w:rFonts w:ascii="Times New Roman" w:hAnsi="Times New Roman"/>
        </w:rPr>
        <w:t>.</w:t>
      </w:r>
      <w:r w:rsidRPr="003E5F30">
        <w:rPr>
          <w:rFonts w:ascii="Times New Roman" w:hAnsi="Times New Roman"/>
        </w:rPr>
        <w:t xml:space="preserve"> </w:t>
      </w:r>
      <w:r w:rsidR="006F2FE3" w:rsidRPr="003E5F30">
        <w:rPr>
          <w:rFonts w:ascii="Times New Roman" w:hAnsi="Times New Roman"/>
        </w:rPr>
        <w:t>F</w:t>
      </w:r>
      <w:r w:rsidRPr="003E5F30">
        <w:rPr>
          <w:rFonts w:ascii="Times New Roman" w:hAnsi="Times New Roman"/>
        </w:rPr>
        <w:t xml:space="preserve">uel cell components </w:t>
      </w:r>
      <w:r w:rsidR="006F2FE3" w:rsidRPr="003E5F30">
        <w:rPr>
          <w:rFonts w:ascii="Times New Roman" w:hAnsi="Times New Roman"/>
        </w:rPr>
        <w:t xml:space="preserve">will be integrated </w:t>
      </w:r>
      <w:r w:rsidRPr="003E5F30">
        <w:rPr>
          <w:rFonts w:ascii="Times New Roman" w:hAnsi="Times New Roman"/>
        </w:rPr>
        <w:t xml:space="preserve">into a test cell for controlled </w:t>
      </w:r>
      <w:r w:rsidR="006F2FE3" w:rsidRPr="003E5F30">
        <w:rPr>
          <w:rFonts w:ascii="Times New Roman" w:hAnsi="Times New Roman"/>
        </w:rPr>
        <w:t>performance testing at the Energy Systems Integration Facility at NREL.  Solid-state battery components will be i</w:t>
      </w:r>
      <w:r w:rsidR="006F2FE3" w:rsidRPr="003E5F30">
        <w:rPr>
          <w:rFonts w:ascii="Times New Roman" w:hAnsi="Times New Roman"/>
        </w:rPr>
        <w:t>n</w:t>
      </w:r>
      <w:r w:rsidR="006F2FE3" w:rsidRPr="003E5F30">
        <w:rPr>
          <w:rFonts w:ascii="Times New Roman" w:hAnsi="Times New Roman"/>
        </w:rPr>
        <w:t>tegrated into a coin cell configuration for electrochemical testing</w:t>
      </w:r>
      <w:r w:rsidRPr="003E5F30">
        <w:rPr>
          <w:rFonts w:ascii="Times New Roman" w:hAnsi="Times New Roman"/>
        </w:rPr>
        <w:t>.</w:t>
      </w:r>
    </w:p>
    <w:p w14:paraId="60DC6380" w14:textId="71CF6D9D" w:rsidR="00806172" w:rsidRPr="003E5F30" w:rsidRDefault="006F2FE3" w:rsidP="009F2297">
      <w:pPr>
        <w:spacing w:before="0" w:after="0"/>
        <w:jc w:val="both"/>
        <w:rPr>
          <w:rFonts w:ascii="Times New Roman" w:hAnsi="Times New Roman"/>
        </w:rPr>
      </w:pPr>
      <w:r w:rsidRPr="003E5F30">
        <w:rPr>
          <w:rFonts w:ascii="Times New Roman" w:hAnsi="Times New Roman"/>
        </w:rPr>
        <w:tab/>
        <w:t xml:space="preserve">Year 3 will optimize the performance of the integrated fuel cell and battery systems under simulated real-world operational variations. </w:t>
      </w:r>
      <w:r w:rsidR="00F828BE" w:rsidRPr="003E5F30">
        <w:rPr>
          <w:rFonts w:ascii="Times New Roman" w:hAnsi="Times New Roman"/>
        </w:rPr>
        <w:t>Merging the fuel cell and solid-state battery into a hybrid power system will be done at PGI.</w:t>
      </w:r>
    </w:p>
    <w:p w14:paraId="3E5F933C" w14:textId="45F7E27E" w:rsidR="00935B9F" w:rsidRPr="003E5F30" w:rsidRDefault="00935B9F" w:rsidP="006937AB">
      <w:pPr>
        <w:spacing w:before="0" w:after="0"/>
        <w:jc w:val="both"/>
        <w:rPr>
          <w:rFonts w:ascii="Times New Roman" w:hAnsi="Times New Roman"/>
        </w:rPr>
      </w:pPr>
      <w:r w:rsidRPr="003E5F30">
        <w:rPr>
          <w:rFonts w:ascii="Times New Roman" w:hAnsi="Times New Roman"/>
        </w:rPr>
        <w:tab/>
        <w:t>By combining battery technology with direct methanol fuel cells, advancement in this hybrid system does not hinge on improvement in any single technology, but rather benefits from every individual improvement: in battery capacity, catalyst activity, or membrane performance.</w:t>
      </w:r>
    </w:p>
    <w:p w14:paraId="131F709D" w14:textId="60FA5650" w:rsidR="001D3071" w:rsidRDefault="00430637" w:rsidP="001D3071">
      <w:pPr>
        <w:spacing w:before="0" w:after="0"/>
        <w:jc w:val="both"/>
        <w:rPr>
          <w:rFonts w:ascii="Times New Roman" w:hAnsi="Times New Roman"/>
        </w:rPr>
      </w:pPr>
      <w:r>
        <w:rPr>
          <w:rFonts w:ascii="Times New Roman" w:hAnsi="Times New Roman"/>
        </w:rPr>
        <w:tab/>
        <w:t>Key technical risks for ALD and MLD modification of GO platelets reside in ineffectiv</w:t>
      </w:r>
      <w:r>
        <w:rPr>
          <w:rFonts w:ascii="Times New Roman" w:hAnsi="Times New Roman"/>
        </w:rPr>
        <w:t>e</w:t>
      </w:r>
      <w:r>
        <w:rPr>
          <w:rFonts w:ascii="Times New Roman" w:hAnsi="Times New Roman"/>
        </w:rPr>
        <w:t xml:space="preserve">ness of the sulfonic groups.  The risk will be mitigated </w:t>
      </w:r>
      <w:r w:rsidR="00C53812">
        <w:rPr>
          <w:rFonts w:ascii="Times New Roman" w:hAnsi="Times New Roman"/>
        </w:rPr>
        <w:t>our</w:t>
      </w:r>
      <w:r>
        <w:rPr>
          <w:rFonts w:ascii="Times New Roman" w:hAnsi="Times New Roman"/>
        </w:rPr>
        <w:t xml:space="preserve"> flexibility </w:t>
      </w:r>
      <w:r w:rsidR="00C53812">
        <w:rPr>
          <w:rFonts w:ascii="Times New Roman" w:hAnsi="Times New Roman"/>
        </w:rPr>
        <w:t xml:space="preserve">in pursuing </w:t>
      </w:r>
      <w:r>
        <w:rPr>
          <w:rFonts w:ascii="Times New Roman" w:hAnsi="Times New Roman"/>
        </w:rPr>
        <w:t xml:space="preserve">alternative </w:t>
      </w:r>
      <w:proofErr w:type="spellStart"/>
      <w:r>
        <w:rPr>
          <w:rFonts w:ascii="Times New Roman" w:hAnsi="Times New Roman"/>
        </w:rPr>
        <w:t>functionalization</w:t>
      </w:r>
      <w:r w:rsidR="001D3071">
        <w:rPr>
          <w:rFonts w:ascii="Times New Roman" w:hAnsi="Times New Roman"/>
        </w:rPr>
        <w:t>s</w:t>
      </w:r>
      <w:proofErr w:type="spellEnd"/>
      <w:r w:rsidR="001D3071">
        <w:rPr>
          <w:rFonts w:ascii="Times New Roman" w:hAnsi="Times New Roman"/>
        </w:rPr>
        <w:t>,</w:t>
      </w:r>
      <w:r>
        <w:rPr>
          <w:rFonts w:ascii="Times New Roman" w:hAnsi="Times New Roman"/>
        </w:rPr>
        <w:t xml:space="preserve"> such as </w:t>
      </w:r>
      <w:commentRangeStart w:id="14"/>
      <w:r>
        <w:rPr>
          <w:rFonts w:ascii="Times New Roman" w:hAnsi="Times New Roman"/>
        </w:rPr>
        <w:t>fluorine-based chemistries</w:t>
      </w:r>
      <w:commentRangeEnd w:id="14"/>
      <w:r w:rsidR="001D3071">
        <w:rPr>
          <w:rStyle w:val="CommentReference"/>
        </w:rPr>
        <w:commentReference w:id="14"/>
      </w:r>
      <w:r w:rsidR="00C53812">
        <w:rPr>
          <w:rFonts w:ascii="Times New Roman" w:hAnsi="Times New Roman"/>
        </w:rPr>
        <w:t>, and our ability to model proton transport</w:t>
      </w:r>
      <w:r w:rsidR="008051B1">
        <w:rPr>
          <w:rFonts w:ascii="Times New Roman" w:hAnsi="Times New Roman"/>
        </w:rPr>
        <w:t xml:space="preserve"> for a range of candidate </w:t>
      </w:r>
      <w:proofErr w:type="spellStart"/>
      <w:r w:rsidR="008051B1">
        <w:rPr>
          <w:rFonts w:ascii="Times New Roman" w:hAnsi="Times New Roman"/>
        </w:rPr>
        <w:t>functionalizations</w:t>
      </w:r>
      <w:proofErr w:type="spellEnd"/>
      <w:r>
        <w:rPr>
          <w:rFonts w:ascii="Times New Roman" w:hAnsi="Times New Roman"/>
        </w:rPr>
        <w:t xml:space="preserve">.  The </w:t>
      </w:r>
      <w:proofErr w:type="spellStart"/>
      <w:r>
        <w:rPr>
          <w:rFonts w:ascii="Times New Roman" w:hAnsi="Times New Roman"/>
        </w:rPr>
        <w:t>Pt</w:t>
      </w:r>
      <w:proofErr w:type="spellEnd"/>
      <w:r>
        <w:rPr>
          <w:rFonts w:ascii="Times New Roman" w:hAnsi="Times New Roman"/>
        </w:rPr>
        <w:t>-</w:t>
      </w:r>
      <w:proofErr w:type="spellStart"/>
      <w:r>
        <w:rPr>
          <w:rFonts w:ascii="Times New Roman" w:hAnsi="Times New Roman"/>
        </w:rPr>
        <w:t>Ru</w:t>
      </w:r>
      <w:proofErr w:type="spellEnd"/>
      <w:r w:rsidR="00630765">
        <w:rPr>
          <w:rFonts w:ascii="Times New Roman" w:hAnsi="Times New Roman"/>
        </w:rPr>
        <w:t>-R (R = N, C, B)</w:t>
      </w:r>
      <w:r>
        <w:rPr>
          <w:rFonts w:ascii="Times New Roman" w:hAnsi="Times New Roman"/>
        </w:rPr>
        <w:t xml:space="preserve"> catalysts </w:t>
      </w:r>
      <w:r w:rsidR="00630765">
        <w:rPr>
          <w:rFonts w:ascii="Times New Roman" w:hAnsi="Times New Roman"/>
        </w:rPr>
        <w:t>may be susce</w:t>
      </w:r>
      <w:r w:rsidR="00630765">
        <w:rPr>
          <w:rFonts w:ascii="Times New Roman" w:hAnsi="Times New Roman"/>
        </w:rPr>
        <w:t>p</w:t>
      </w:r>
      <w:r w:rsidR="00630765">
        <w:rPr>
          <w:rFonts w:ascii="Times New Roman" w:hAnsi="Times New Roman"/>
        </w:rPr>
        <w:t>tible to agglomeration</w:t>
      </w:r>
      <w:r w:rsidR="00A852BD">
        <w:rPr>
          <w:rFonts w:ascii="Times New Roman" w:hAnsi="Times New Roman"/>
        </w:rPr>
        <w:t>,</w:t>
      </w:r>
      <w:r w:rsidR="00630765">
        <w:rPr>
          <w:rFonts w:ascii="Times New Roman" w:hAnsi="Times New Roman"/>
        </w:rPr>
        <w:t xml:space="preserve"> making their shape and chemistry ineffective.  Our team has explored a</w:t>
      </w:r>
      <w:r w:rsidR="00630765">
        <w:rPr>
          <w:rFonts w:ascii="Times New Roman" w:hAnsi="Times New Roman"/>
        </w:rPr>
        <w:t>d</w:t>
      </w:r>
      <w:r w:rsidR="00630765">
        <w:rPr>
          <w:rFonts w:ascii="Times New Roman" w:hAnsi="Times New Roman"/>
        </w:rPr>
        <w:t>ditional functionalization of the carbon support with nitrogen to prevent aggregation in prior work and the capabilities are available to integrate this process to catalyst optimization.</w:t>
      </w:r>
      <w:r w:rsidR="002216BB">
        <w:rPr>
          <w:rFonts w:ascii="Times New Roman" w:hAnsi="Times New Roman"/>
        </w:rPr>
        <w:t xml:space="preserve">  The </w:t>
      </w:r>
      <w:r w:rsidR="00C53812">
        <w:rPr>
          <w:rFonts w:ascii="Times New Roman" w:hAnsi="Times New Roman"/>
        </w:rPr>
        <w:t>i</w:t>
      </w:r>
      <w:r w:rsidR="00C53812">
        <w:rPr>
          <w:rFonts w:ascii="Times New Roman" w:hAnsi="Times New Roman"/>
        </w:rPr>
        <w:t>n</w:t>
      </w:r>
      <w:r w:rsidR="00C53812">
        <w:rPr>
          <w:rFonts w:ascii="Times New Roman" w:hAnsi="Times New Roman"/>
        </w:rPr>
        <w:t>terplay between as-yet-unknown component properties under various operating conditions is a risk that will be mitigated through systems level modeling of fuel cell, battery, and hybrid sy</w:t>
      </w:r>
      <w:r w:rsidR="00C53812">
        <w:rPr>
          <w:rFonts w:ascii="Times New Roman" w:hAnsi="Times New Roman"/>
        </w:rPr>
        <w:t>s</w:t>
      </w:r>
      <w:r w:rsidR="00C53812">
        <w:rPr>
          <w:rFonts w:ascii="Times New Roman" w:hAnsi="Times New Roman"/>
        </w:rPr>
        <w:t>tem.</w:t>
      </w:r>
    </w:p>
    <w:p w14:paraId="74EE635C" w14:textId="3EC45646" w:rsidR="00447FFA" w:rsidRPr="003E5F30" w:rsidRDefault="00447FFA" w:rsidP="001D3071">
      <w:pPr>
        <w:spacing w:before="0" w:after="0"/>
        <w:jc w:val="both"/>
        <w:rPr>
          <w:rFonts w:ascii="Times New Roman" w:hAnsi="Times New Roman"/>
        </w:rPr>
      </w:pPr>
    </w:p>
    <w:p w14:paraId="7866C33E" w14:textId="195D276C" w:rsidR="00447FFA" w:rsidRPr="003E5F30" w:rsidRDefault="00447FFA" w:rsidP="006937AB">
      <w:pPr>
        <w:spacing w:before="0" w:after="0"/>
        <w:jc w:val="both"/>
        <w:rPr>
          <w:rFonts w:ascii="Times New Roman" w:hAnsi="Times New Roman"/>
          <w:b/>
        </w:rPr>
      </w:pPr>
      <w:r w:rsidRPr="003E5F30">
        <w:rPr>
          <w:rFonts w:ascii="Times New Roman" w:hAnsi="Times New Roman"/>
          <w:b/>
        </w:rPr>
        <w:t>Team Organization and Capabilities</w:t>
      </w:r>
    </w:p>
    <w:p w14:paraId="63B417A5" w14:textId="64A4EA96" w:rsidR="00DE465D" w:rsidRPr="003E5F30" w:rsidRDefault="00DE465D" w:rsidP="006937AB">
      <w:pPr>
        <w:spacing w:before="0" w:after="0"/>
        <w:jc w:val="both"/>
        <w:rPr>
          <w:rFonts w:ascii="Times New Roman" w:hAnsi="Times New Roman"/>
        </w:rPr>
      </w:pPr>
    </w:p>
    <w:p w14:paraId="76BCFD08" w14:textId="436293ED" w:rsidR="00DE465D" w:rsidRPr="003E5F30" w:rsidRDefault="00DE465D" w:rsidP="006937AB">
      <w:pPr>
        <w:spacing w:before="0" w:after="0"/>
        <w:jc w:val="both"/>
        <w:rPr>
          <w:rFonts w:ascii="Times New Roman" w:hAnsi="Times New Roman"/>
        </w:rPr>
      </w:pPr>
      <w:r w:rsidRPr="003E5F30">
        <w:rPr>
          <w:rFonts w:ascii="Times New Roman" w:hAnsi="Times New Roman"/>
          <w:b/>
        </w:rPr>
        <w:t>Project Prime</w:t>
      </w:r>
      <w:r w:rsidRPr="003E5F30">
        <w:rPr>
          <w:rFonts w:ascii="Times New Roman" w:hAnsi="Times New Roman"/>
        </w:rPr>
        <w:t>: Process Global, Inc. brings to the table…</w:t>
      </w:r>
    </w:p>
    <w:p w14:paraId="29FC77DB" w14:textId="44F5688C" w:rsidR="00DE465D" w:rsidRPr="003E5F30" w:rsidRDefault="00DE465D" w:rsidP="006937AB">
      <w:pPr>
        <w:spacing w:before="0" w:after="0"/>
        <w:jc w:val="both"/>
        <w:rPr>
          <w:rFonts w:ascii="Times New Roman" w:hAnsi="Times New Roman"/>
        </w:rPr>
      </w:pPr>
      <w:r w:rsidRPr="003E5F30">
        <w:rPr>
          <w:rFonts w:ascii="Times New Roman" w:hAnsi="Times New Roman"/>
          <w:i/>
        </w:rPr>
        <w:t>Principle Investigator</w:t>
      </w:r>
      <w:r w:rsidRPr="003E5F30">
        <w:rPr>
          <w:rFonts w:ascii="Times New Roman" w:hAnsi="Times New Roman"/>
        </w:rPr>
        <w:t>: Dr. Branden Kappes is an expert in… and will provide…</w:t>
      </w:r>
    </w:p>
    <w:p w14:paraId="4028701F" w14:textId="44CEC7BD"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xml:space="preserve">: NREL </w:t>
      </w:r>
      <w:r w:rsidR="003D435F">
        <w:rPr>
          <w:rFonts w:ascii="Times New Roman" w:hAnsi="Times New Roman"/>
        </w:rPr>
        <w:t>has</w:t>
      </w:r>
      <w:r w:rsidR="003D435F" w:rsidRPr="003D435F">
        <w:rPr>
          <w:rFonts w:ascii="Times New Roman" w:hAnsi="Times New Roman"/>
        </w:rPr>
        <w:t xml:space="preserve"> a strong research effort in fuel cell catalyst development which i</w:t>
      </w:r>
      <w:r w:rsidR="003D435F" w:rsidRPr="003D435F">
        <w:rPr>
          <w:rFonts w:ascii="Times New Roman" w:hAnsi="Times New Roman"/>
        </w:rPr>
        <w:t>n</w:t>
      </w:r>
      <w:r w:rsidR="003D435F" w:rsidRPr="003D435F">
        <w:rPr>
          <w:rFonts w:ascii="Times New Roman" w:hAnsi="Times New Roman"/>
        </w:rPr>
        <w:t>cludes:  metal alloy WCR, ALD, sputtering; physical and chemical modification of fuel cell cat</w:t>
      </w:r>
      <w:r w:rsidR="003D435F" w:rsidRPr="003D435F">
        <w:rPr>
          <w:rFonts w:ascii="Times New Roman" w:hAnsi="Times New Roman"/>
        </w:rPr>
        <w:t>a</w:t>
      </w:r>
      <w:r w:rsidR="003D435F" w:rsidRPr="003D435F">
        <w:rPr>
          <w:rFonts w:ascii="Times New Roman" w:hAnsi="Times New Roman"/>
        </w:rPr>
        <w:t>lyst support; synthesis of advanced carbon materials; electrochemical testing and cycling; phys</w:t>
      </w:r>
      <w:r w:rsidR="003D435F" w:rsidRPr="003D435F">
        <w:rPr>
          <w:rFonts w:ascii="Times New Roman" w:hAnsi="Times New Roman"/>
        </w:rPr>
        <w:t>i</w:t>
      </w:r>
      <w:r w:rsidR="003D435F" w:rsidRPr="003D435F">
        <w:rPr>
          <w:rFonts w:ascii="Times New Roman" w:hAnsi="Times New Roman"/>
        </w:rPr>
        <w:t>cal characterization of materials; fuel cell assembly and testing.</w:t>
      </w:r>
    </w:p>
    <w:p w14:paraId="68AA073D" w14:textId="61376441" w:rsidR="00132F54" w:rsidRDefault="00DE465D" w:rsidP="00132F54">
      <w:pPr>
        <w:rPr>
          <w:ins w:id="15" w:author="cBan" w:date="2015-02-25T22:30:00Z"/>
          <w:rFonts w:cs="Times New Roman"/>
        </w:rPr>
      </w:pPr>
      <w:r w:rsidRPr="003E5F30">
        <w:rPr>
          <w:rFonts w:ascii="Times New Roman" w:hAnsi="Times New Roman"/>
          <w:i/>
        </w:rPr>
        <w:t>Key Member</w:t>
      </w:r>
      <w:r w:rsidRPr="003E5F30">
        <w:rPr>
          <w:rFonts w:ascii="Times New Roman" w:hAnsi="Times New Roman"/>
        </w:rPr>
        <w:t xml:space="preserve">: Dr. Chunmei Ban </w:t>
      </w:r>
      <w:ins w:id="16" w:author="cBan" w:date="2015-02-25T22:25:00Z">
        <w:r w:rsidR="00132F54" w:rsidRPr="00462EF5">
          <w:t xml:space="preserve">is staff scientist of the </w:t>
        </w:r>
        <w:r w:rsidR="00132F54">
          <w:t>C</w:t>
        </w:r>
        <w:r w:rsidR="00132F54" w:rsidRPr="00462EF5">
          <w:t xml:space="preserve">enter of </w:t>
        </w:r>
        <w:r w:rsidR="00132F54">
          <w:t>C</w:t>
        </w:r>
        <w:r w:rsidR="00132F54" w:rsidRPr="00462EF5">
          <w:t xml:space="preserve">hemistry and </w:t>
        </w:r>
        <w:r w:rsidR="00132F54">
          <w:t>M</w:t>
        </w:r>
        <w:r w:rsidR="00132F54" w:rsidRPr="00462EF5">
          <w:t xml:space="preserve">aterials </w:t>
        </w:r>
        <w:r w:rsidR="00132F54">
          <w:t>S</w:t>
        </w:r>
        <w:r w:rsidR="00132F54" w:rsidRPr="00462EF5">
          <w:t>c</w:t>
        </w:r>
        <w:r w:rsidR="00132F54" w:rsidRPr="00462EF5">
          <w:t>i</w:t>
        </w:r>
        <w:r w:rsidR="00132F54" w:rsidRPr="00462EF5">
          <w:t xml:space="preserve">ence at </w:t>
        </w:r>
        <w:r w:rsidR="00132F54">
          <w:t xml:space="preserve">the </w:t>
        </w:r>
        <w:r w:rsidR="00132F54" w:rsidRPr="00462EF5">
          <w:t>National Renewable Energy Laboratory</w:t>
        </w:r>
        <w:r w:rsidR="00132F54">
          <w:t xml:space="preserve"> (NREL)</w:t>
        </w:r>
        <w:r w:rsidR="00132F54" w:rsidRPr="00462EF5">
          <w:t>. Dr. Ban’s e</w:t>
        </w:r>
        <w:r w:rsidR="00132F54" w:rsidRPr="00462EF5">
          <w:t>x</w:t>
        </w:r>
        <w:r w:rsidR="00132F54" w:rsidRPr="00462EF5">
          <w:t xml:space="preserve">pertise in </w:t>
        </w:r>
        <w:r w:rsidR="00132F54">
          <w:t xml:space="preserve">the </w:t>
        </w:r>
        <w:r w:rsidR="00132F54" w:rsidRPr="00462EF5">
          <w:t>study of nanostructured materials has been instrumental in successful</w:t>
        </w:r>
        <w:r w:rsidR="00132F54">
          <w:t>ly</w:t>
        </w:r>
        <w:r w:rsidR="00132F54" w:rsidRPr="00462EF5">
          <w:t xml:space="preserve"> i</w:t>
        </w:r>
        <w:r w:rsidR="00132F54" w:rsidRPr="00462EF5">
          <w:t>m</w:t>
        </w:r>
        <w:r w:rsidR="00132F54" w:rsidRPr="00462EF5">
          <w:t>plement</w:t>
        </w:r>
        <w:r w:rsidR="00132F54">
          <w:t>ing</w:t>
        </w:r>
        <w:r w:rsidR="00132F54" w:rsidRPr="00462EF5">
          <w:t xml:space="preserve"> DOE</w:t>
        </w:r>
        <w:r w:rsidR="00132F54">
          <w:t>-</w:t>
        </w:r>
        <w:r w:rsidR="00132F54" w:rsidRPr="00462EF5">
          <w:t>funded projects including Nanostru</w:t>
        </w:r>
        <w:r w:rsidR="00132F54">
          <w:t xml:space="preserve">ctured Metal Oxide and high-energy </w:t>
        </w:r>
        <w:r w:rsidR="00132F54">
          <w:t>electrode</w:t>
        </w:r>
        <w:r w:rsidR="00132F54" w:rsidRPr="00462EF5">
          <w:t xml:space="preserve"> </w:t>
        </w:r>
        <w:r w:rsidR="00132F54">
          <w:t>materials for</w:t>
        </w:r>
        <w:r w:rsidR="00132F54" w:rsidRPr="00462EF5">
          <w:t xml:space="preserve"> </w:t>
        </w:r>
        <w:r w:rsidR="00132F54">
          <w:t>lithium-ion batteries. Dr. Ban</w:t>
        </w:r>
        <w:r w:rsidR="00132F54" w:rsidRPr="005164D0">
          <w:t xml:space="preserve"> has </w:t>
        </w:r>
        <w:r w:rsidR="00132F54">
          <w:t xml:space="preserve">also work with Dr. </w:t>
        </w:r>
      </w:ins>
      <w:proofErr w:type="spellStart"/>
      <w:ins w:id="17" w:author="cBan" w:date="2015-02-25T22:26:00Z">
        <w:r w:rsidR="00132F54">
          <w:t>Branden</w:t>
        </w:r>
        <w:proofErr w:type="spellEnd"/>
        <w:r w:rsidR="00132F54">
          <w:t xml:space="preserve"> </w:t>
        </w:r>
        <w:proofErr w:type="spellStart"/>
        <w:r w:rsidR="00132F54">
          <w:t>Kappes</w:t>
        </w:r>
      </w:ins>
      <w:proofErr w:type="spellEnd"/>
      <w:ins w:id="18" w:author="cBan" w:date="2015-02-25T22:25:00Z">
        <w:r w:rsidR="00132F54">
          <w:t xml:space="preserve"> for three years on the design and synthesis </w:t>
        </w:r>
      </w:ins>
      <w:ins w:id="19" w:author="cBan" w:date="2015-02-25T22:27:00Z">
        <w:r w:rsidR="00132F54">
          <w:t xml:space="preserve">nanostructure materials for </w:t>
        </w:r>
      </w:ins>
      <w:ins w:id="20" w:author="cBan" w:date="2015-02-25T22:25:00Z">
        <w:r w:rsidR="00132F54">
          <w:t>next-generation</w:t>
        </w:r>
      </w:ins>
      <w:ins w:id="21" w:author="cBan" w:date="2015-02-25T22:27:00Z">
        <w:r w:rsidR="00132F54">
          <w:t xml:space="preserve"> Li-ion batteries. </w:t>
        </w:r>
      </w:ins>
      <w:ins w:id="22" w:author="cBan" w:date="2015-02-25T22:25:00Z">
        <w:r w:rsidR="00132F54" w:rsidRPr="003D31D8">
          <w:rPr>
            <w:rFonts w:cs="Times New Roman"/>
          </w:rPr>
          <w:t xml:space="preserve">He will be responsible for systematically studying </w:t>
        </w:r>
        <w:r w:rsidR="00132F54">
          <w:rPr>
            <w:rFonts w:cs="Times New Roman"/>
          </w:rPr>
          <w:t xml:space="preserve">electrochemical </w:t>
        </w:r>
      </w:ins>
      <w:ins w:id="23" w:author="cBan" w:date="2015-02-25T22:28:00Z">
        <w:r w:rsidR="00132F54">
          <w:rPr>
            <w:rFonts w:cs="Times New Roman"/>
          </w:rPr>
          <w:t>properties of solid-</w:t>
        </w:r>
        <w:r w:rsidR="009F1EE9">
          <w:rPr>
            <w:rFonts w:cs="Times New Roman"/>
          </w:rPr>
          <w:t>state Li-ion battery and characterization of</w:t>
        </w:r>
        <w:r w:rsidR="00132F54">
          <w:rPr>
            <w:rFonts w:cs="Times New Roman"/>
          </w:rPr>
          <w:t xml:space="preserve"> the proposed hybrid power system. </w:t>
        </w:r>
      </w:ins>
    </w:p>
    <w:p w14:paraId="238159B7" w14:textId="4D19C39F" w:rsidR="00E83839" w:rsidRPr="00F46959" w:rsidRDefault="00E83839" w:rsidP="00E83839">
      <w:pPr>
        <w:rPr>
          <w:ins w:id="24" w:author="cBan" w:date="2015-02-25T22:30:00Z"/>
          <w:rFonts w:cs="Times New Roman"/>
        </w:rPr>
      </w:pPr>
      <w:ins w:id="25" w:author="cBan" w:date="2015-02-25T22:30:00Z">
        <w:r>
          <w:rPr>
            <w:rFonts w:cs="Times New Roman"/>
          </w:rPr>
          <w:t>NREL is equipped with</w:t>
        </w:r>
        <w:r w:rsidRPr="00F46959">
          <w:rPr>
            <w:rFonts w:cs="Times New Roman"/>
          </w:rPr>
          <w:t xml:space="preserve"> an electrochemical laboratory that houses several multichannel </w:t>
        </w:r>
        <w:proofErr w:type="spellStart"/>
        <w:r w:rsidRPr="00F46959">
          <w:rPr>
            <w:rFonts w:cs="Times New Roman"/>
          </w:rPr>
          <w:t>p</w:t>
        </w:r>
        <w:r w:rsidRPr="00F46959">
          <w:rPr>
            <w:rFonts w:cs="Times New Roman"/>
          </w:rPr>
          <w:t>o</w:t>
        </w:r>
        <w:r w:rsidRPr="00F46959">
          <w:rPr>
            <w:rFonts w:cs="Times New Roman"/>
          </w:rPr>
          <w:t>tentiostat-galvanostats</w:t>
        </w:r>
        <w:proofErr w:type="spellEnd"/>
        <w:r w:rsidRPr="00F46959">
          <w:rPr>
            <w:rFonts w:cs="Times New Roman"/>
          </w:rPr>
          <w:t xml:space="preserve"> for data acquisition and co</w:t>
        </w:r>
        <w:r w:rsidRPr="00F46959">
          <w:rPr>
            <w:rFonts w:cs="Times New Roman"/>
          </w:rPr>
          <w:t>m</w:t>
        </w:r>
        <w:r w:rsidRPr="00F46959">
          <w:rPr>
            <w:rFonts w:cs="Times New Roman"/>
          </w:rPr>
          <w:t xml:space="preserve">puterized electronic control of voltages </w:t>
        </w:r>
        <w:r w:rsidRPr="00F46959">
          <w:rPr>
            <w:rFonts w:cs="Times New Roman"/>
          </w:rPr>
          <w:lastRenderedPageBreak/>
          <w:t>and currents delivered to electrochemical test cells</w:t>
        </w:r>
      </w:ins>
      <w:ins w:id="26" w:author="cBan" w:date="2015-02-25T22:32:00Z">
        <w:r>
          <w:rPr>
            <w:rFonts w:cs="Times New Roman"/>
          </w:rPr>
          <w:t>, and electrochemical analysis station for characterizing and analysis of electrochemical properties</w:t>
        </w:r>
      </w:ins>
      <w:ins w:id="27" w:author="cBan" w:date="2015-02-25T22:30:00Z">
        <w:r w:rsidRPr="00F46959">
          <w:rPr>
            <w:rFonts w:cs="Times New Roman"/>
          </w:rPr>
          <w:t xml:space="preserve">. There are capabilities for full coin cell fabrication, including </w:t>
        </w:r>
      </w:ins>
      <w:ins w:id="28" w:author="cBan" w:date="2015-02-25T22:33:00Z">
        <w:r>
          <w:rPr>
            <w:rFonts w:cs="Times New Roman"/>
          </w:rPr>
          <w:t xml:space="preserve">Argon-filled </w:t>
        </w:r>
        <w:proofErr w:type="gramStart"/>
        <w:r>
          <w:rPr>
            <w:rFonts w:cs="Times New Roman"/>
          </w:rPr>
          <w:t>glove-box</w:t>
        </w:r>
        <w:proofErr w:type="gramEnd"/>
        <w:r>
          <w:rPr>
            <w:rFonts w:cs="Times New Roman"/>
          </w:rPr>
          <w:t xml:space="preserve">, </w:t>
        </w:r>
      </w:ins>
      <w:ins w:id="29" w:author="cBan" w:date="2015-02-25T22:30:00Z">
        <w:r w:rsidRPr="00F46959">
          <w:rPr>
            <w:rFonts w:cs="Times New Roman"/>
          </w:rPr>
          <w:t xml:space="preserve">a film applicator, </w:t>
        </w:r>
      </w:ins>
      <w:ins w:id="30" w:author="cBan" w:date="2015-02-25T22:33:00Z">
        <w:r>
          <w:rPr>
            <w:rFonts w:cs="Times New Roman"/>
          </w:rPr>
          <w:t xml:space="preserve">compressor and </w:t>
        </w:r>
      </w:ins>
      <w:ins w:id="31" w:author="cBan" w:date="2015-02-25T22:30:00Z">
        <w:r w:rsidRPr="00F46959">
          <w:rPr>
            <w:rFonts w:cs="Times New Roman"/>
          </w:rPr>
          <w:t>crimp</w:t>
        </w:r>
        <w:r>
          <w:rPr>
            <w:rFonts w:cs="Times New Roman"/>
          </w:rPr>
          <w:t xml:space="preserve">er </w:t>
        </w:r>
        <w:r w:rsidRPr="00F46959">
          <w:rPr>
            <w:rFonts w:cs="Times New Roman"/>
          </w:rPr>
          <w:t xml:space="preserve">to conduct cycling at elevated temperatures. </w:t>
        </w:r>
      </w:ins>
    </w:p>
    <w:p w14:paraId="00BE66FB" w14:textId="77777777" w:rsidR="00E83839" w:rsidRDefault="00E83839" w:rsidP="00132F54">
      <w:pPr>
        <w:rPr>
          <w:ins w:id="32" w:author="cBan" w:date="2015-02-25T22:25:00Z"/>
        </w:rPr>
      </w:pPr>
      <w:bookmarkStart w:id="33" w:name="_GoBack"/>
      <w:bookmarkEnd w:id="33"/>
    </w:p>
    <w:p w14:paraId="6A4E3107" w14:textId="45AF1449" w:rsidR="00DE465D" w:rsidRPr="003E5F30" w:rsidDel="00132F54" w:rsidRDefault="00DE465D" w:rsidP="006937AB">
      <w:pPr>
        <w:spacing w:before="0" w:after="0"/>
        <w:jc w:val="both"/>
        <w:rPr>
          <w:del w:id="34" w:author="cBan" w:date="2015-02-25T22:25:00Z"/>
          <w:rFonts w:ascii="Times New Roman" w:hAnsi="Times New Roman"/>
        </w:rPr>
      </w:pPr>
      <w:del w:id="35" w:author="cBan" w:date="2015-02-25T22:25:00Z">
        <w:r w:rsidRPr="003E5F30" w:rsidDel="00132F54">
          <w:rPr>
            <w:rFonts w:ascii="Times New Roman" w:hAnsi="Times New Roman"/>
          </w:rPr>
          <w:delText>is an expert in… and will provide…</w:delText>
        </w:r>
      </w:del>
    </w:p>
    <w:p w14:paraId="4DB426B7" w14:textId="2C10A1A6"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Steven Christensen is an expert in</w:t>
      </w:r>
      <w:r w:rsidR="00221B4D">
        <w:rPr>
          <w:rFonts w:ascii="Times New Roman" w:hAnsi="Times New Roman"/>
        </w:rPr>
        <w:t xml:space="preserve"> catalyst characterization and will support process feedback for the </w:t>
      </w:r>
      <w:r w:rsidR="005C1334">
        <w:rPr>
          <w:rFonts w:ascii="Times New Roman" w:hAnsi="Times New Roman"/>
        </w:rPr>
        <w:t>optimization</w:t>
      </w:r>
      <w:r w:rsidR="00221B4D">
        <w:rPr>
          <w:rFonts w:ascii="Times New Roman" w:hAnsi="Times New Roman"/>
        </w:rPr>
        <w:t xml:space="preserve"> of the DMFC components.</w:t>
      </w:r>
    </w:p>
    <w:p w14:paraId="46488C4B" w14:textId="3D8E1B30"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Katherine Hurst is an expert in</w:t>
      </w:r>
      <w:r w:rsidR="00715969">
        <w:rPr>
          <w:rFonts w:ascii="Times New Roman" w:hAnsi="Times New Roman"/>
        </w:rPr>
        <w:t xml:space="preserve"> material synthesis</w:t>
      </w:r>
      <w:r w:rsidRPr="003E5F30">
        <w:rPr>
          <w:rFonts w:ascii="Times New Roman" w:hAnsi="Times New Roman"/>
        </w:rPr>
        <w:t xml:space="preserve"> and will </w:t>
      </w:r>
      <w:r w:rsidR="00715969">
        <w:rPr>
          <w:rFonts w:ascii="Times New Roman" w:hAnsi="Times New Roman"/>
        </w:rPr>
        <w:t>perform catalyst synthesis and GO formation and modification.</w:t>
      </w:r>
    </w:p>
    <w:p w14:paraId="748B9972" w14:textId="3E4F7642"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xml:space="preserve">: Colorado School of Mines </w:t>
      </w:r>
      <w:r w:rsidR="004A6855">
        <w:rPr>
          <w:rFonts w:ascii="Times New Roman" w:hAnsi="Times New Roman"/>
        </w:rPr>
        <w:t xml:space="preserve">maintains </w:t>
      </w:r>
      <w:r w:rsidR="003D435F">
        <w:rPr>
          <w:rFonts w:ascii="Times New Roman" w:hAnsi="Times New Roman"/>
        </w:rPr>
        <w:t>a strong institutional focus on energy r</w:t>
      </w:r>
      <w:r w:rsidR="003D435F">
        <w:rPr>
          <w:rFonts w:ascii="Times New Roman" w:hAnsi="Times New Roman"/>
        </w:rPr>
        <w:t>e</w:t>
      </w:r>
      <w:r w:rsidR="003D435F">
        <w:rPr>
          <w:rFonts w:ascii="Times New Roman" w:hAnsi="Times New Roman"/>
        </w:rPr>
        <w:t xml:space="preserve">search, including </w:t>
      </w:r>
      <w:proofErr w:type="spellStart"/>
      <w:r w:rsidR="003D435F">
        <w:rPr>
          <w:rFonts w:ascii="Times New Roman" w:hAnsi="Times New Roman"/>
        </w:rPr>
        <w:t>BlueM</w:t>
      </w:r>
      <w:proofErr w:type="spellEnd"/>
      <w:r w:rsidR="003D435F">
        <w:rPr>
          <w:rFonts w:ascii="Times New Roman" w:hAnsi="Times New Roman"/>
        </w:rPr>
        <w:t>, a high performance computing resource dedicated to solving energy-related challenges using modeling and simulation, and extensive research in fuel cells through the Colorado Fuel Cell Center.</w:t>
      </w:r>
    </w:p>
    <w:p w14:paraId="5F285E20" w14:textId="794B5637" w:rsidR="00480E47"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Prof. </w:t>
      </w:r>
      <w:proofErr w:type="spellStart"/>
      <w:r w:rsidRPr="003E5F30">
        <w:rPr>
          <w:rFonts w:ascii="Times New Roman" w:hAnsi="Times New Roman"/>
        </w:rPr>
        <w:t>Cristian</w:t>
      </w:r>
      <w:proofErr w:type="spellEnd"/>
      <w:r w:rsidRPr="003E5F30">
        <w:rPr>
          <w:rFonts w:ascii="Times New Roman" w:hAnsi="Times New Roman"/>
        </w:rPr>
        <w:t xml:space="preserve"> Ciobanu is an expert in</w:t>
      </w:r>
      <w:r w:rsidR="002F1CBD">
        <w:rPr>
          <w:rFonts w:ascii="Times New Roman" w:hAnsi="Times New Roman"/>
        </w:rPr>
        <w:t xml:space="preserve"> computational materials science focusing on structure, properties, and phenomena in </w:t>
      </w:r>
      <w:proofErr w:type="spellStart"/>
      <w:r w:rsidR="002F1CBD">
        <w:rPr>
          <w:rFonts w:ascii="Times New Roman" w:hAnsi="Times New Roman"/>
        </w:rPr>
        <w:t>nanomaterials</w:t>
      </w:r>
      <w:proofErr w:type="spellEnd"/>
      <w:r w:rsidR="002F1CBD">
        <w:rPr>
          <w:rFonts w:ascii="Times New Roman" w:hAnsi="Times New Roman"/>
        </w:rPr>
        <w:t>,</w:t>
      </w:r>
      <w:r w:rsidRPr="003E5F30">
        <w:rPr>
          <w:rFonts w:ascii="Times New Roman" w:hAnsi="Times New Roman"/>
        </w:rPr>
        <w:t xml:space="preserve"> and will provide</w:t>
      </w:r>
      <w:r w:rsidR="002F1CBD">
        <w:rPr>
          <w:rFonts w:ascii="Times New Roman" w:hAnsi="Times New Roman"/>
        </w:rPr>
        <w:t xml:space="preserve"> molecular dynamics simulations and process modeling expertise to the project.</w:t>
      </w:r>
    </w:p>
    <w:p w14:paraId="56D3631B" w14:textId="653B3D44" w:rsidR="00CB3F03" w:rsidRPr="003E5F30" w:rsidRDefault="00CB3F03" w:rsidP="006937AB">
      <w:pPr>
        <w:spacing w:before="0" w:after="0"/>
        <w:jc w:val="both"/>
        <w:rPr>
          <w:rFonts w:ascii="Times New Roman" w:hAnsi="Times New Roman"/>
        </w:rPr>
      </w:pPr>
      <w:r w:rsidRPr="003E5F30">
        <w:rPr>
          <w:rFonts w:ascii="Times New Roman" w:hAnsi="Times New Roman"/>
        </w:rPr>
        <w:t>Within the last three years, all members of the current team have collaborated on projects rel</w:t>
      </w:r>
      <w:r w:rsidRPr="003E5F30">
        <w:rPr>
          <w:rFonts w:ascii="Times New Roman" w:hAnsi="Times New Roman"/>
        </w:rPr>
        <w:t>e</w:t>
      </w:r>
      <w:r w:rsidRPr="003E5F30">
        <w:rPr>
          <w:rFonts w:ascii="Times New Roman" w:hAnsi="Times New Roman"/>
        </w:rPr>
        <w:t xml:space="preserve">vant to the proposed effort. Drs. Ban and Kappes collaborated on </w:t>
      </w:r>
      <w:r w:rsidR="002216BB">
        <w:rPr>
          <w:rFonts w:ascii="Times New Roman" w:hAnsi="Times New Roman"/>
        </w:rPr>
        <w:t>organic flow batteries through the ARPA-E sponsored RANGE program,</w:t>
      </w:r>
      <w:r w:rsidRPr="003E5F30">
        <w:rPr>
          <w:rFonts w:ascii="Times New Roman" w:hAnsi="Times New Roman"/>
        </w:rPr>
        <w:t xml:space="preserve"> and </w:t>
      </w:r>
      <w:r w:rsidR="002216BB">
        <w:rPr>
          <w:rFonts w:ascii="Times New Roman" w:hAnsi="Times New Roman"/>
        </w:rPr>
        <w:t xml:space="preserve">are coauthors on several publications on materials for </w:t>
      </w:r>
      <w:r w:rsidRPr="003E5F30">
        <w:rPr>
          <w:rFonts w:ascii="Times New Roman" w:hAnsi="Times New Roman"/>
        </w:rPr>
        <w:t>lithium ion</w:t>
      </w:r>
      <w:r w:rsidR="002216BB">
        <w:rPr>
          <w:rFonts w:ascii="Times New Roman" w:hAnsi="Times New Roman"/>
        </w:rPr>
        <w:t xml:space="preserve"> batteries</w:t>
      </w:r>
      <w:r w:rsidRPr="003E5F30">
        <w:rPr>
          <w:rFonts w:ascii="Times New Roman" w:hAnsi="Times New Roman"/>
        </w:rPr>
        <w:t xml:space="preserve">. Drs. Ciobanu and Kappes have collaborated </w:t>
      </w:r>
      <w:r w:rsidR="002216BB">
        <w:rPr>
          <w:rFonts w:ascii="Times New Roman" w:hAnsi="Times New Roman"/>
        </w:rPr>
        <w:t xml:space="preserve">extensively </w:t>
      </w:r>
      <w:r w:rsidRPr="003E5F30">
        <w:rPr>
          <w:rFonts w:ascii="Times New Roman" w:hAnsi="Times New Roman"/>
        </w:rPr>
        <w:t>on</w:t>
      </w:r>
      <w:r w:rsidR="002216BB">
        <w:rPr>
          <w:rFonts w:ascii="Times New Roman" w:hAnsi="Times New Roman"/>
        </w:rPr>
        <w:t xml:space="preserve"> simulation and modeling across a range of materials challenges, including research into lithium ion batte</w:t>
      </w:r>
      <w:r w:rsidR="002216BB">
        <w:rPr>
          <w:rFonts w:ascii="Times New Roman" w:hAnsi="Times New Roman"/>
        </w:rPr>
        <w:t>r</w:t>
      </w:r>
      <w:r w:rsidR="002216BB">
        <w:rPr>
          <w:rFonts w:ascii="Times New Roman" w:hAnsi="Times New Roman"/>
        </w:rPr>
        <w:t xml:space="preserve">ies.  </w:t>
      </w:r>
      <w:r w:rsidRPr="003E5F30">
        <w:rPr>
          <w:rFonts w:ascii="Times New Roman" w:hAnsi="Times New Roman"/>
        </w:rPr>
        <w:t>Drs. …</w:t>
      </w:r>
    </w:p>
    <w:bookmarkEnd w:id="1"/>
    <w:p w14:paraId="48EA2969" w14:textId="6F12B994" w:rsidR="00B944C6" w:rsidRPr="00837F75" w:rsidRDefault="00B944C6" w:rsidP="006937AB">
      <w:pPr>
        <w:spacing w:before="0" w:after="200"/>
        <w:jc w:val="both"/>
        <w:rPr>
          <w:rFonts w:ascii="Times New Roman" w:hAnsi="Times New Roman"/>
        </w:rPr>
      </w:pPr>
    </w:p>
    <w:sectPr w:rsidR="00B944C6" w:rsidRPr="00837F75" w:rsidSect="00CE048A">
      <w:headerReference w:type="default" r:id="rId59"/>
      <w:footerReference w:type="default" r:id="rId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 w:author="Branden Kappes" w:date="2015-02-24T20:29:00Z" w:initials="BK">
    <w:p w14:paraId="1FDF9FAF" w14:textId="7EB040DB" w:rsidR="0043438A" w:rsidRDefault="0043438A">
      <w:pPr>
        <w:pStyle w:val="CommentText"/>
      </w:pPr>
      <w:r>
        <w:rPr>
          <w:rStyle w:val="CommentReference"/>
        </w:rPr>
        <w:annotationRef/>
      </w:r>
      <w:r>
        <w:t>I made this. You can find the data under docs/PowerAnalysis.xlsx. There are a few other assumptions based on maximum vehicle weight, average fuel economy per 1000 ton-miles, average travel distance, etc. that went into the estimation, but the variability that results from these assumptions is smaller than the range of values given for other parts of the analysis, e.g. plant efficiency ranges from 25-45%, steam reforming methane efficiencies range from 80-90%, etc.  Furthermore, there is a wide range of variability in the polarization losses for DMFC, which are a function of the operating conditions, current density, etc.</w:t>
      </w:r>
    </w:p>
  </w:comment>
  <w:comment w:id="5" w:author="Branden Kappes" w:date="2015-02-24T20:29:00Z" w:initials="BK">
    <w:p w14:paraId="4E35BB2D" w14:textId="3CCCA611" w:rsidR="0043438A" w:rsidRDefault="0043438A">
      <w:pPr>
        <w:pStyle w:val="CommentText"/>
      </w:pPr>
      <w:r>
        <w:rPr>
          <w:rStyle w:val="CommentReference"/>
        </w:rPr>
        <w:annotationRef/>
      </w:r>
      <w:r>
        <w:t>Proton conductivity is known to vary inversely with methanol co</w:t>
      </w:r>
      <w:r>
        <w:t>n</w:t>
      </w:r>
      <w:r>
        <w:t xml:space="preserve">centration.  Because methanol associates preferentially to the acidic </w:t>
      </w:r>
      <w:proofErr w:type="spellStart"/>
      <w:r>
        <w:t>sulfonate</w:t>
      </w:r>
      <w:proofErr w:type="spellEnd"/>
      <w:r>
        <w:t xml:space="preserve"> groups, proton mass transport through this region of increased methanol concentration to th</w:t>
      </w:r>
      <w:r>
        <w:t>e</w:t>
      </w:r>
      <w:r>
        <w:t>se defect sites, the sites specifically designed to increase proton conductivity, goes down.</w:t>
      </w:r>
    </w:p>
  </w:comment>
  <w:comment w:id="6" w:author="Cristian" w:date="2015-02-24T20:29:00Z" w:initials="C">
    <w:p w14:paraId="2F90DD35" w14:textId="77777777" w:rsidR="0043438A" w:rsidRDefault="0043438A">
      <w:pPr>
        <w:pStyle w:val="CommentText"/>
      </w:pPr>
      <w:r>
        <w:rPr>
          <w:rStyle w:val="CommentReference"/>
        </w:rPr>
        <w:annotationRef/>
      </w:r>
      <w:r>
        <w:rPr>
          <w:rFonts w:ascii="Arial" w:hAnsi="Arial" w:cs="Arial"/>
          <w:color w:val="000000"/>
          <w:sz w:val="9"/>
          <w:szCs w:val="9"/>
          <w:shd w:val="clear" w:color="auto" w:fill="FFFFFF"/>
        </w:rPr>
        <w:t xml:space="preserve">G. Jeremy Leong, Abbas Ebnonnasir, Maxwell C. Schulze, Matthew B. Strand, </w:t>
      </w:r>
      <w:proofErr w:type="spellStart"/>
      <w:r>
        <w:rPr>
          <w:rFonts w:ascii="Arial" w:hAnsi="Arial" w:cs="Arial"/>
          <w:color w:val="000000"/>
          <w:sz w:val="9"/>
          <w:szCs w:val="9"/>
          <w:shd w:val="clear" w:color="auto" w:fill="FFFFFF"/>
        </w:rPr>
        <w:t>Chilan</w:t>
      </w:r>
      <w:proofErr w:type="spellEnd"/>
      <w:r>
        <w:rPr>
          <w:rFonts w:ascii="Arial" w:hAnsi="Arial" w:cs="Arial"/>
          <w:color w:val="000000"/>
          <w:sz w:val="9"/>
          <w:szCs w:val="9"/>
          <w:shd w:val="clear" w:color="auto" w:fill="FFFFFF"/>
        </w:rPr>
        <w:t xml:space="preserve"> Ngo, David Maloney, Sarah L. Frisco, </w:t>
      </w:r>
      <w:proofErr w:type="spellStart"/>
      <w:r>
        <w:rPr>
          <w:rFonts w:ascii="Arial" w:hAnsi="Arial" w:cs="Arial"/>
          <w:color w:val="000000"/>
          <w:sz w:val="9"/>
          <w:szCs w:val="9"/>
          <w:shd w:val="clear" w:color="auto" w:fill="FFFFFF"/>
        </w:rPr>
        <w:t>Huyen</w:t>
      </w:r>
      <w:proofErr w:type="spellEnd"/>
      <w:r>
        <w:rPr>
          <w:rFonts w:ascii="Arial" w:hAnsi="Arial" w:cs="Arial"/>
          <w:color w:val="000000"/>
          <w:sz w:val="9"/>
          <w:szCs w:val="9"/>
          <w:shd w:val="clear" w:color="auto" w:fill="FFFFFF"/>
        </w:rPr>
        <w:t xml:space="preserve"> N. </w:t>
      </w:r>
      <w:proofErr w:type="spellStart"/>
      <w:r>
        <w:rPr>
          <w:rFonts w:ascii="Arial" w:hAnsi="Arial" w:cs="Arial"/>
          <w:color w:val="000000"/>
          <w:sz w:val="9"/>
          <w:szCs w:val="9"/>
          <w:shd w:val="clear" w:color="auto" w:fill="FFFFFF"/>
        </w:rPr>
        <w:t>Dinh</w:t>
      </w:r>
      <w:proofErr w:type="spellEnd"/>
      <w:r>
        <w:rPr>
          <w:rFonts w:ascii="Arial" w:hAnsi="Arial" w:cs="Arial"/>
          <w:color w:val="000000"/>
          <w:sz w:val="9"/>
          <w:szCs w:val="9"/>
          <w:shd w:val="clear" w:color="auto" w:fill="FFFFFF"/>
        </w:rPr>
        <w:t xml:space="preserve">, Bryan </w:t>
      </w:r>
      <w:proofErr w:type="spellStart"/>
      <w:r>
        <w:rPr>
          <w:rFonts w:ascii="Arial" w:hAnsi="Arial" w:cs="Arial"/>
          <w:color w:val="000000"/>
          <w:sz w:val="9"/>
          <w:szCs w:val="9"/>
          <w:shd w:val="clear" w:color="auto" w:fill="FFFFFF"/>
        </w:rPr>
        <w:t>Pivovar</w:t>
      </w:r>
      <w:proofErr w:type="spellEnd"/>
      <w:r>
        <w:rPr>
          <w:rFonts w:ascii="Arial" w:hAnsi="Arial" w:cs="Arial"/>
          <w:color w:val="000000"/>
          <w:sz w:val="9"/>
          <w:szCs w:val="9"/>
          <w:shd w:val="clear" w:color="auto" w:fill="FFFFFF"/>
        </w:rPr>
        <w:t xml:space="preserve">, George H. </w:t>
      </w:r>
      <w:proofErr w:type="spellStart"/>
      <w:r>
        <w:rPr>
          <w:rFonts w:ascii="Arial" w:hAnsi="Arial" w:cs="Arial"/>
          <w:color w:val="000000"/>
          <w:sz w:val="9"/>
          <w:szCs w:val="9"/>
          <w:shd w:val="clear" w:color="auto" w:fill="FFFFFF"/>
        </w:rPr>
        <w:t>Golmer</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Suneel</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K</w:t>
      </w:r>
      <w:r>
        <w:rPr>
          <w:rFonts w:ascii="Arial" w:hAnsi="Arial" w:cs="Arial"/>
          <w:color w:val="000000"/>
          <w:sz w:val="9"/>
          <w:szCs w:val="9"/>
          <w:shd w:val="clear" w:color="auto" w:fill="FFFFFF"/>
        </w:rPr>
        <w:t>o</w:t>
      </w:r>
      <w:r>
        <w:rPr>
          <w:rFonts w:ascii="Arial" w:hAnsi="Arial" w:cs="Arial"/>
          <w:color w:val="000000"/>
          <w:sz w:val="9"/>
          <w:szCs w:val="9"/>
          <w:shd w:val="clear" w:color="auto" w:fill="FFFFFF"/>
        </w:rPr>
        <w:t>dambaka</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Cristian</w:t>
      </w:r>
      <w:proofErr w:type="spellEnd"/>
      <w:r>
        <w:rPr>
          <w:rFonts w:ascii="Arial" w:hAnsi="Arial" w:cs="Arial"/>
          <w:color w:val="000000"/>
          <w:sz w:val="9"/>
          <w:szCs w:val="9"/>
          <w:shd w:val="clear" w:color="auto" w:fill="FFFFFF"/>
        </w:rPr>
        <w:t xml:space="preserve"> V. Ciobanu, Ryan M. Richards “Shape-directional growth of Pt and Pd nanoparticles”</w:t>
      </w:r>
      <w:r>
        <w:rPr>
          <w:rStyle w:val="apple-converted-space"/>
          <w:rFonts w:ascii="Arial" w:hAnsi="Arial" w:cs="Arial"/>
          <w:color w:val="000000"/>
          <w:sz w:val="9"/>
          <w:szCs w:val="9"/>
          <w:shd w:val="clear" w:color="auto" w:fill="FFFFFF"/>
        </w:rPr>
        <w:t> </w:t>
      </w:r>
      <w:proofErr w:type="spellStart"/>
      <w:r>
        <w:rPr>
          <w:rStyle w:val="Emphasis"/>
          <w:rFonts w:ascii="Arial" w:hAnsi="Arial" w:cs="Arial"/>
          <w:color w:val="000000"/>
          <w:sz w:val="9"/>
          <w:szCs w:val="9"/>
          <w:shd w:val="clear" w:color="auto" w:fill="FFFFFF"/>
        </w:rPr>
        <w:t>Nanoscale</w:t>
      </w:r>
      <w:proofErr w:type="spellEnd"/>
      <w:r>
        <w:rPr>
          <w:rStyle w:val="apple-converted-space"/>
          <w:rFonts w:ascii="Arial" w:hAnsi="Arial" w:cs="Arial"/>
          <w:i/>
          <w:iCs/>
          <w:color w:val="000000"/>
          <w:sz w:val="9"/>
          <w:szCs w:val="9"/>
          <w:shd w:val="clear" w:color="auto" w:fill="FFFFFF"/>
        </w:rPr>
        <w:t> </w:t>
      </w:r>
      <w:r>
        <w:rPr>
          <w:rStyle w:val="Strong"/>
          <w:rFonts w:ascii="Arial" w:hAnsi="Arial" w:cs="Arial"/>
          <w:color w:val="000000"/>
          <w:sz w:val="9"/>
          <w:szCs w:val="9"/>
          <w:shd w:val="clear" w:color="auto" w:fill="FFFFFF"/>
        </w:rPr>
        <w:t>2014</w:t>
      </w:r>
      <w:r>
        <w:rPr>
          <w:rFonts w:ascii="Arial" w:hAnsi="Arial" w:cs="Arial"/>
          <w:color w:val="000000"/>
          <w:sz w:val="9"/>
          <w:szCs w:val="9"/>
          <w:shd w:val="clear" w:color="auto" w:fill="FFFFFF"/>
        </w:rPr>
        <w:t>, 6, 11364-11371</w:t>
      </w:r>
    </w:p>
  </w:comment>
  <w:comment w:id="7" w:author="Katherine Hurst" w:date="2015-02-24T20:29:00Z" w:initials="KH">
    <w:p w14:paraId="54E07E1D" w14:textId="64D52117" w:rsidR="0043438A" w:rsidRDefault="0043438A">
      <w:pPr>
        <w:pStyle w:val="CommentText"/>
      </w:pPr>
      <w:r>
        <w:rPr>
          <w:rStyle w:val="CommentReference"/>
        </w:rPr>
        <w:annotationRef/>
      </w:r>
      <w:r>
        <w:t>How is our work different that what has already been done.</w:t>
      </w:r>
    </w:p>
  </w:comment>
  <w:comment w:id="8" w:author="Branden Kappes" w:date="2015-02-24T20:29:00Z" w:initials="BK">
    <w:p w14:paraId="275A5E06" w14:textId="733F9C63" w:rsidR="0043438A" w:rsidRDefault="0043438A">
      <w:pPr>
        <w:pStyle w:val="CommentText"/>
      </w:pPr>
      <w:r>
        <w:rPr>
          <w:rStyle w:val="CommentReference"/>
        </w:rPr>
        <w:annotationRef/>
      </w:r>
      <w:r>
        <w:t xml:space="preserve">Very limited work has been done on the chemical modification of GO for DMFC membranes, limited in fact, to </w:t>
      </w:r>
      <w:proofErr w:type="spellStart"/>
      <w:r>
        <w:t>su</w:t>
      </w:r>
      <w:r>
        <w:t>l</w:t>
      </w:r>
      <w:r>
        <w:t>fonation</w:t>
      </w:r>
      <w:proofErr w:type="spellEnd"/>
      <w:r>
        <w:t>, as far as I know.  This addresses two of the three problems: proton condu</w:t>
      </w:r>
      <w:r>
        <w:t>c</w:t>
      </w:r>
      <w:r>
        <w:t>tivity (</w:t>
      </w:r>
      <w:proofErr w:type="spellStart"/>
      <w:r>
        <w:t>ohmic</w:t>
      </w:r>
      <w:proofErr w:type="spellEnd"/>
      <w:r>
        <w:t xml:space="preserve"> losses) and methanol cross</w:t>
      </w:r>
      <w:r>
        <w:t>o</w:t>
      </w:r>
      <w:r>
        <w:t xml:space="preserve">ver (mixed potential losses).  The use of ALD to selectively grow </w:t>
      </w:r>
      <w:proofErr w:type="spellStart"/>
      <w:r>
        <w:t>Pt</w:t>
      </w:r>
      <w:proofErr w:type="spellEnd"/>
      <w:r>
        <w:t xml:space="preserve"> at the defect sites on GO, the only location of hydroxyl moieties, is unique – I’ve never seen anything that even suggests that as a possibility.</w:t>
      </w:r>
    </w:p>
  </w:comment>
  <w:comment w:id="10" w:author="Branden Kappes" w:date="2015-02-24T20:29:00Z" w:initials="BK">
    <w:p w14:paraId="0813F315" w14:textId="6D6C928E" w:rsidR="0043438A" w:rsidRDefault="0043438A">
      <w:pPr>
        <w:pStyle w:val="CommentText"/>
      </w:pPr>
      <w:r>
        <w:rPr>
          <w:rStyle w:val="CommentReference"/>
        </w:rPr>
        <w:annotationRef/>
      </w:r>
      <w:r>
        <w:t>Models put forward for proton transport through GO defects involve hydronium passing off its extra proton to either a GO-hydroxyl functional group, forming –C–OH</w:t>
      </w:r>
      <w:r w:rsidRPr="00480E47">
        <w:rPr>
          <w:vertAlign w:val="subscript"/>
        </w:rPr>
        <w:t>2</w:t>
      </w:r>
      <w:r>
        <w:t xml:space="preserve"> or a carboxyl group, for</w:t>
      </w:r>
      <w:r>
        <w:t>m</w:t>
      </w:r>
      <w:r>
        <w:t xml:space="preserve">ing –C–OH.  The break in the hexagonal structure of the GO sheet that accompanies the original hydroxyl-or-carboxyl defects is large enough for the proton to pass through, ostensibly to another functional group on the other side of the sheet.  </w:t>
      </w:r>
      <w:proofErr w:type="spellStart"/>
      <w:r>
        <w:t>Sulfonate</w:t>
      </w:r>
      <w:proofErr w:type="spellEnd"/>
      <w:r>
        <w:t xml:space="preserve"> fun</w:t>
      </w:r>
      <w:r>
        <w:t>c</w:t>
      </w:r>
      <w:r>
        <w:t>tional groups provide a more amenable proton association site, but as mentioned in an earlier comment, ultimately lower proton conductivity at high methanol concentr</w:t>
      </w:r>
      <w:r>
        <w:t>a</w:t>
      </w:r>
      <w:r>
        <w:t>tions because of site blocking.</w:t>
      </w:r>
    </w:p>
  </w:comment>
  <w:comment w:id="9" w:author="Katherine Hurst" w:date="2015-02-24T20:29:00Z" w:initials="KH">
    <w:p w14:paraId="3A1794DF" w14:textId="371281BB" w:rsidR="0043438A" w:rsidRDefault="0043438A" w:rsidP="00963AC5">
      <w:pPr>
        <w:pStyle w:val="CommentText"/>
      </w:pPr>
      <w:r>
        <w:rPr>
          <w:rStyle w:val="CommentReference"/>
        </w:rPr>
        <w:annotationRef/>
      </w:r>
      <w:r>
        <w:t>We will control the flake size though alerting pH during GO exfoli</w:t>
      </w:r>
      <w:r>
        <w:t>a</w:t>
      </w:r>
      <w:r>
        <w:t>tion methods</w:t>
      </w:r>
      <w:proofErr w:type="gramStart"/>
      <w:r>
        <w:t>.(</w:t>
      </w:r>
      <w:proofErr w:type="gramEnd"/>
      <w:r>
        <w:t>I’m making this up here)  GO will be modified by various sulfur chemi</w:t>
      </w:r>
      <w:r>
        <w:t>s</w:t>
      </w:r>
      <w:r>
        <w:t>tries to control the acidity..</w:t>
      </w:r>
    </w:p>
    <w:p w14:paraId="3DD77D85" w14:textId="35B6FB4A" w:rsidR="0043438A" w:rsidRDefault="0043438A" w:rsidP="00963AC5">
      <w:pPr>
        <w:pStyle w:val="CommentText"/>
      </w:pPr>
      <w:r>
        <w:t xml:space="preserve"> Control the amount of GO defects through oxidative and reductive gas phase pr</w:t>
      </w:r>
      <w:r>
        <w:t>o</w:t>
      </w:r>
      <w:r>
        <w:t>cessing.</w:t>
      </w:r>
    </w:p>
  </w:comment>
  <w:comment w:id="11" w:author="Branden Kappes" w:date="2015-02-24T20:29:00Z" w:initials="BK">
    <w:p w14:paraId="11CAADD1" w14:textId="1FE68756" w:rsidR="0043438A" w:rsidRDefault="0043438A">
      <w:pPr>
        <w:pStyle w:val="CommentText"/>
      </w:pPr>
      <w:r>
        <w:rPr>
          <w:rStyle w:val="CommentReference"/>
        </w:rPr>
        <w:annotationRef/>
      </w:r>
      <w:r>
        <w:t xml:space="preserve">I had in mind ALD and gas phase methods that would preferentially target the hydroxyl and/or carboxyl groups on the GO surface from which we could form hydrogen bonds – which is the role of the hydroxyl/carboxyl and </w:t>
      </w:r>
      <w:proofErr w:type="spellStart"/>
      <w:r>
        <w:t>sulfonate</w:t>
      </w:r>
      <w:proofErr w:type="spellEnd"/>
      <w:r>
        <w:t xml:space="preserve"> groups.  What structures might weaken the R–H hydrogen bond enough to facilitate handoffs, but not so much as to prevent proton association?</w:t>
      </w:r>
    </w:p>
  </w:comment>
  <w:comment w:id="12" w:author="Steve" w:date="2015-02-24T20:29:00Z" w:initials="SC">
    <w:p w14:paraId="4EAD4B58" w14:textId="4D6F189A" w:rsidR="0043438A" w:rsidRDefault="0043438A">
      <w:pPr>
        <w:pStyle w:val="CommentText"/>
      </w:pPr>
      <w:r>
        <w:rPr>
          <w:rStyle w:val="CommentReference"/>
        </w:rPr>
        <w:annotationRef/>
      </w:r>
      <w:r>
        <w:t>Do you have specific fun</w:t>
      </w:r>
      <w:r>
        <w:t>c</w:t>
      </w:r>
      <w:r>
        <w:t>tional groups and what they can do? Su</w:t>
      </w:r>
      <w:r>
        <w:t>l</w:t>
      </w:r>
      <w:r>
        <w:t>fonic – fluorine</w:t>
      </w:r>
      <w:proofErr w:type="gramStart"/>
      <w:r>
        <w:t>, ?...</w:t>
      </w:r>
      <w:proofErr w:type="gramEnd"/>
    </w:p>
  </w:comment>
  <w:comment w:id="13" w:author="Branden Kappes" w:date="2015-02-24T20:46:00Z" w:initials="BK">
    <w:p w14:paraId="533CC4F1" w14:textId="0C99CFF9" w:rsidR="0043438A" w:rsidRDefault="0043438A">
      <w:pPr>
        <w:pStyle w:val="CommentText"/>
      </w:pPr>
      <w:r>
        <w:rPr>
          <w:rStyle w:val="CommentReference"/>
        </w:rPr>
        <w:annotationRef/>
      </w:r>
      <w:r>
        <w:t xml:space="preserve">Other than </w:t>
      </w:r>
      <w:proofErr w:type="spellStart"/>
      <w:r>
        <w:t>sulfonation</w:t>
      </w:r>
      <w:proofErr w:type="spellEnd"/>
      <w:r>
        <w:t xml:space="preserve">, I am not aware of any chemical modification to the GO surface that has been studied for its proton association in DMFC.  I do wonder if </w:t>
      </w:r>
      <w:r w:rsidR="00E15EBA">
        <w:t xml:space="preserve">S, </w:t>
      </w:r>
      <w:r>
        <w:t xml:space="preserve">N, P, or Se would be a less acidic group, or perhaps </w:t>
      </w:r>
      <w:r w:rsidR="00E15EBA">
        <w:t>an ether, carbonic or nitric, fo</w:t>
      </w:r>
      <w:r w:rsidR="00E15EBA">
        <w:t>r</w:t>
      </w:r>
      <w:r w:rsidR="00E15EBA">
        <w:t xml:space="preserve">mic, carboxylic or another organic </w:t>
      </w:r>
      <w:proofErr w:type="gramStart"/>
      <w:r w:rsidR="00E15EBA">
        <w:t xml:space="preserve">acid </w:t>
      </w:r>
      <w:r>
        <w:t>,</w:t>
      </w:r>
      <w:proofErr w:type="gramEnd"/>
      <w:r>
        <w:t xml:space="preserve"> and</w:t>
      </w:r>
      <w:r w:rsidR="00E15EBA">
        <w:t xml:space="preserve"> being less acidic</w:t>
      </w:r>
      <w:r>
        <w:t xml:space="preserve"> less likely to lead to w</w:t>
      </w:r>
      <w:r>
        <w:t>a</w:t>
      </w:r>
      <w:r>
        <w:t xml:space="preserve">ter/methanol phase separation. </w:t>
      </w:r>
    </w:p>
  </w:comment>
  <w:comment w:id="14" w:author="Branden Kappes" w:date="2015-02-24T20:46:00Z" w:initials="BK">
    <w:p w14:paraId="36102429" w14:textId="774FDFD5" w:rsidR="0043438A" w:rsidRDefault="0043438A">
      <w:pPr>
        <w:pStyle w:val="CommentText"/>
      </w:pPr>
      <w:r>
        <w:rPr>
          <w:rStyle w:val="CommentReference"/>
        </w:rPr>
        <w:annotationRef/>
      </w:r>
      <w:r w:rsidR="00E15EBA">
        <w:t>There is a wide chemical space we could explore here, as partially enumerated in an earlier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43438A" w:rsidRDefault="0043438A" w:rsidP="000C3A53">
      <w:pPr>
        <w:spacing w:before="0" w:after="0"/>
      </w:pPr>
      <w:r>
        <w:separator/>
      </w:r>
    </w:p>
  </w:endnote>
  <w:endnote w:type="continuationSeparator" w:id="0">
    <w:p w14:paraId="42AD070D" w14:textId="77777777" w:rsidR="0043438A" w:rsidRDefault="0043438A" w:rsidP="000C3A53">
      <w:pPr>
        <w:spacing w:before="0" w:after="0"/>
      </w:pPr>
      <w:r>
        <w:continuationSeparator/>
      </w:r>
    </w:p>
  </w:endnote>
  <w:endnote w:type="continuationNotice" w:id="1">
    <w:p w14:paraId="0DA1A10D" w14:textId="77777777" w:rsidR="0043438A" w:rsidRDefault="0043438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589F" w14:textId="77777777" w:rsidR="0043438A" w:rsidRPr="00CE048A" w:rsidRDefault="0043438A" w:rsidP="000C3A53">
    <w:pPr>
      <w:pStyle w:val="Footer"/>
      <w:jc w:val="center"/>
      <w:rPr>
        <w:rFonts w:ascii="Baskerville" w:hAnsi="Baskerville"/>
        <w:sz w:val="16"/>
        <w:szCs w:val="16"/>
      </w:rPr>
    </w:pPr>
  </w:p>
  <w:p w14:paraId="2DFFE9C4" w14:textId="73B97241"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Contains Confidential, Proprietary, or Privileged Information</w:t>
    </w:r>
  </w:p>
  <w:p w14:paraId="4DB7D341" w14:textId="222DDD8C"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Exempt from Public Disclosure</w:t>
    </w:r>
  </w:p>
  <w:p w14:paraId="09220653" w14:textId="116849D6" w:rsidR="0043438A" w:rsidRPr="00CE048A" w:rsidRDefault="0043438A" w:rsidP="005870DC">
    <w:pPr>
      <w:pStyle w:val="Footer"/>
      <w:ind w:left="4050"/>
      <w:rPr>
        <w:rFonts w:ascii="Baskerville" w:hAnsi="Baskerville"/>
        <w:sz w:val="16"/>
        <w:szCs w:val="16"/>
      </w:rPr>
    </w:pPr>
    <w:r w:rsidRPr="00CE048A">
      <w:rPr>
        <w:rFonts w:ascii="Baskerville" w:hAnsi="Baskerville"/>
        <w:sz w:val="16"/>
        <w:szCs w:val="16"/>
      </w:rPr>
      <w:t xml:space="preserve">Page </w:t>
    </w:r>
    <w:r w:rsidRPr="00CE048A">
      <w:rPr>
        <w:rFonts w:ascii="Baskerville" w:hAnsi="Baskerville"/>
        <w:b/>
        <w:bCs/>
        <w:sz w:val="16"/>
        <w:szCs w:val="16"/>
      </w:rPr>
      <w:fldChar w:fldCharType="begin"/>
    </w:r>
    <w:r w:rsidRPr="00CE048A">
      <w:rPr>
        <w:rFonts w:ascii="Baskerville" w:hAnsi="Baskerville"/>
        <w:b/>
        <w:bCs/>
        <w:sz w:val="16"/>
        <w:szCs w:val="16"/>
      </w:rPr>
      <w:instrText xml:space="preserve"> PAGE </w:instrText>
    </w:r>
    <w:r w:rsidRPr="00CE048A">
      <w:rPr>
        <w:rFonts w:ascii="Baskerville" w:hAnsi="Baskerville"/>
        <w:b/>
        <w:bCs/>
        <w:sz w:val="16"/>
        <w:szCs w:val="16"/>
      </w:rPr>
      <w:fldChar w:fldCharType="separate"/>
    </w:r>
    <w:r w:rsidR="00E83839">
      <w:rPr>
        <w:rFonts w:ascii="Baskerville" w:hAnsi="Baskerville"/>
        <w:b/>
        <w:bCs/>
        <w:noProof/>
        <w:sz w:val="16"/>
        <w:szCs w:val="16"/>
      </w:rPr>
      <w:t>5</w:t>
    </w:r>
    <w:r w:rsidRPr="00CE048A">
      <w:rPr>
        <w:rFonts w:ascii="Baskerville" w:hAnsi="Baskerville"/>
        <w:b/>
        <w:bCs/>
        <w:sz w:val="16"/>
        <w:szCs w:val="16"/>
      </w:rPr>
      <w:fldChar w:fldCharType="end"/>
    </w:r>
    <w:r w:rsidRPr="00CE048A">
      <w:rPr>
        <w:rFonts w:ascii="Baskerville" w:hAnsi="Baskerville"/>
        <w:sz w:val="16"/>
        <w:szCs w:val="16"/>
      </w:rPr>
      <w:t xml:space="preserve"> of </w:t>
    </w:r>
    <w:r w:rsidRPr="00CE048A">
      <w:rPr>
        <w:rFonts w:ascii="Baskerville" w:hAnsi="Baskerville"/>
        <w:b/>
        <w:bCs/>
        <w:sz w:val="16"/>
        <w:szCs w:val="16"/>
      </w:rPr>
      <w:fldChar w:fldCharType="begin"/>
    </w:r>
    <w:r w:rsidRPr="00CE048A">
      <w:rPr>
        <w:rFonts w:ascii="Baskerville" w:hAnsi="Baskerville"/>
        <w:b/>
        <w:bCs/>
        <w:sz w:val="16"/>
        <w:szCs w:val="16"/>
      </w:rPr>
      <w:instrText xml:space="preserve"> NUMPAGES  </w:instrText>
    </w:r>
    <w:r w:rsidRPr="00CE048A">
      <w:rPr>
        <w:rFonts w:ascii="Baskerville" w:hAnsi="Baskerville"/>
        <w:b/>
        <w:bCs/>
        <w:sz w:val="16"/>
        <w:szCs w:val="16"/>
      </w:rPr>
      <w:fldChar w:fldCharType="separate"/>
    </w:r>
    <w:r w:rsidR="00E83839">
      <w:rPr>
        <w:rFonts w:ascii="Baskerville" w:hAnsi="Baskerville"/>
        <w:b/>
        <w:bCs/>
        <w:noProof/>
        <w:sz w:val="16"/>
        <w:szCs w:val="16"/>
      </w:rPr>
      <w:t>5</w:t>
    </w:r>
    <w:r w:rsidRPr="00CE048A">
      <w:rPr>
        <w:rFonts w:ascii="Baskerville" w:hAnsi="Baskerville"/>
        <w:b/>
        <w:bCs/>
        <w:sz w:val="16"/>
        <w:szCs w:val="16"/>
      </w:rPr>
      <w:fldChar w:fldCharType="end"/>
    </w:r>
    <w:r w:rsidRPr="00CE048A">
      <w:rPr>
        <w:rFonts w:ascii="Baskerville" w:hAnsi="Baskerville"/>
        <w:b/>
        <w:bCs/>
        <w:sz w:val="16"/>
        <w:szCs w:val="16"/>
      </w:rPr>
      <w:tab/>
      <w:t xml:space="preserve">Control #1261-2649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43438A" w:rsidRDefault="0043438A" w:rsidP="000C3A53">
      <w:pPr>
        <w:spacing w:before="0" w:after="0"/>
      </w:pPr>
      <w:r>
        <w:separator/>
      </w:r>
    </w:p>
  </w:footnote>
  <w:footnote w:type="continuationSeparator" w:id="0">
    <w:p w14:paraId="465C4D8F" w14:textId="77777777" w:rsidR="0043438A" w:rsidRDefault="0043438A" w:rsidP="000C3A53">
      <w:pPr>
        <w:spacing w:before="0" w:after="0"/>
      </w:pPr>
      <w:r>
        <w:continuationSeparator/>
      </w:r>
    </w:p>
  </w:footnote>
  <w:footnote w:type="continuationNotice" w:id="1">
    <w:p w14:paraId="23DD1D1E" w14:textId="77777777" w:rsidR="0043438A" w:rsidRDefault="0043438A">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43438A" w:rsidRPr="00CE048A" w:rsidRDefault="0043438A" w:rsidP="000C3A53">
    <w:pPr>
      <w:rPr>
        <w:rFonts w:ascii="Baskerville" w:hAnsi="Baskerville"/>
        <w:sz w:val="16"/>
        <w:szCs w:val="16"/>
      </w:rPr>
    </w:pPr>
    <w:r w:rsidRPr="00CE048A">
      <w:rPr>
        <w:rFonts w:ascii="Baskerville" w:hAnsi="Baskerville"/>
        <w:sz w:val="16"/>
        <w:szCs w:val="16"/>
      </w:rPr>
      <w:t>DE-FOA-0001261</w:t>
    </w:r>
  </w:p>
  <w:p w14:paraId="3AFEC63D" w14:textId="5A71281C" w:rsidR="0043438A" w:rsidRPr="00CE048A" w:rsidRDefault="0043438A" w:rsidP="000C3A53">
    <w:pPr>
      <w:rPr>
        <w:rFonts w:ascii="Baskerville" w:hAnsi="Baskerville"/>
        <w:sz w:val="16"/>
        <w:szCs w:val="16"/>
      </w:rPr>
    </w:pPr>
    <w:r w:rsidRPr="00CE048A">
      <w:rPr>
        <w:rFonts w:ascii="Baskerville" w:hAnsi="Baskerville"/>
        <w:sz w:val="16"/>
        <w:szCs w:val="16"/>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773"/>
    <w:rsid w:val="000314A9"/>
    <w:rsid w:val="00052761"/>
    <w:rsid w:val="00082FCE"/>
    <w:rsid w:val="000944B3"/>
    <w:rsid w:val="000968DF"/>
    <w:rsid w:val="000A5C89"/>
    <w:rsid w:val="000B1453"/>
    <w:rsid w:val="000C3A53"/>
    <w:rsid w:val="000C6130"/>
    <w:rsid w:val="000D1A94"/>
    <w:rsid w:val="000E25FF"/>
    <w:rsid w:val="001109AE"/>
    <w:rsid w:val="001119AD"/>
    <w:rsid w:val="001203F1"/>
    <w:rsid w:val="00132F54"/>
    <w:rsid w:val="001466DA"/>
    <w:rsid w:val="00177558"/>
    <w:rsid w:val="001B3321"/>
    <w:rsid w:val="001C0DFB"/>
    <w:rsid w:val="001D3071"/>
    <w:rsid w:val="001D600E"/>
    <w:rsid w:val="001E02B8"/>
    <w:rsid w:val="0020282A"/>
    <w:rsid w:val="002216BB"/>
    <w:rsid w:val="00221B4D"/>
    <w:rsid w:val="0023757F"/>
    <w:rsid w:val="00242733"/>
    <w:rsid w:val="00242FF6"/>
    <w:rsid w:val="0024648D"/>
    <w:rsid w:val="00272002"/>
    <w:rsid w:val="0028180C"/>
    <w:rsid w:val="00294904"/>
    <w:rsid w:val="002D64B1"/>
    <w:rsid w:val="002D6CA3"/>
    <w:rsid w:val="002F1CBD"/>
    <w:rsid w:val="002F6861"/>
    <w:rsid w:val="00346C87"/>
    <w:rsid w:val="003608EE"/>
    <w:rsid w:val="00373E69"/>
    <w:rsid w:val="003831F7"/>
    <w:rsid w:val="0039152B"/>
    <w:rsid w:val="003B20D2"/>
    <w:rsid w:val="003B238F"/>
    <w:rsid w:val="003C785E"/>
    <w:rsid w:val="003D3140"/>
    <w:rsid w:val="003D435F"/>
    <w:rsid w:val="003D6BFC"/>
    <w:rsid w:val="003E5F30"/>
    <w:rsid w:val="00430637"/>
    <w:rsid w:val="0043438A"/>
    <w:rsid w:val="004364D9"/>
    <w:rsid w:val="00441740"/>
    <w:rsid w:val="00447FFA"/>
    <w:rsid w:val="00450556"/>
    <w:rsid w:val="00480E47"/>
    <w:rsid w:val="004A2F22"/>
    <w:rsid w:val="004A4529"/>
    <w:rsid w:val="004A4839"/>
    <w:rsid w:val="004A5317"/>
    <w:rsid w:val="004A6855"/>
    <w:rsid w:val="004B0B87"/>
    <w:rsid w:val="004C3727"/>
    <w:rsid w:val="004C7C58"/>
    <w:rsid w:val="004D065E"/>
    <w:rsid w:val="004D2422"/>
    <w:rsid w:val="004D31A7"/>
    <w:rsid w:val="004E0957"/>
    <w:rsid w:val="004E29B3"/>
    <w:rsid w:val="004F78EC"/>
    <w:rsid w:val="00502043"/>
    <w:rsid w:val="00511B98"/>
    <w:rsid w:val="005215E6"/>
    <w:rsid w:val="005453AB"/>
    <w:rsid w:val="005870DC"/>
    <w:rsid w:val="00587E7A"/>
    <w:rsid w:val="00590D07"/>
    <w:rsid w:val="005A44CE"/>
    <w:rsid w:val="005C0462"/>
    <w:rsid w:val="005C0F63"/>
    <w:rsid w:val="005C1334"/>
    <w:rsid w:val="005E047A"/>
    <w:rsid w:val="005E7122"/>
    <w:rsid w:val="00606568"/>
    <w:rsid w:val="00613505"/>
    <w:rsid w:val="00630765"/>
    <w:rsid w:val="00636EFA"/>
    <w:rsid w:val="006370B4"/>
    <w:rsid w:val="00650F1A"/>
    <w:rsid w:val="0066470F"/>
    <w:rsid w:val="00676B72"/>
    <w:rsid w:val="00677D1D"/>
    <w:rsid w:val="006808F3"/>
    <w:rsid w:val="00690E13"/>
    <w:rsid w:val="006937AB"/>
    <w:rsid w:val="006966B1"/>
    <w:rsid w:val="006B4005"/>
    <w:rsid w:val="006D07B7"/>
    <w:rsid w:val="006D1C69"/>
    <w:rsid w:val="006F2FE3"/>
    <w:rsid w:val="006F6C1C"/>
    <w:rsid w:val="00715969"/>
    <w:rsid w:val="007252EA"/>
    <w:rsid w:val="00726C30"/>
    <w:rsid w:val="00755F5A"/>
    <w:rsid w:val="00760117"/>
    <w:rsid w:val="00761D8A"/>
    <w:rsid w:val="00773C93"/>
    <w:rsid w:val="007832CD"/>
    <w:rsid w:val="00784D58"/>
    <w:rsid w:val="00790299"/>
    <w:rsid w:val="007A00BB"/>
    <w:rsid w:val="007A2C78"/>
    <w:rsid w:val="007C4394"/>
    <w:rsid w:val="007E569F"/>
    <w:rsid w:val="007E6B32"/>
    <w:rsid w:val="007F1B95"/>
    <w:rsid w:val="007F2BA2"/>
    <w:rsid w:val="007F5B98"/>
    <w:rsid w:val="008051B1"/>
    <w:rsid w:val="00806172"/>
    <w:rsid w:val="008362AC"/>
    <w:rsid w:val="008367C4"/>
    <w:rsid w:val="00837F75"/>
    <w:rsid w:val="00844653"/>
    <w:rsid w:val="00856B33"/>
    <w:rsid w:val="00862D2C"/>
    <w:rsid w:val="00892456"/>
    <w:rsid w:val="0089684B"/>
    <w:rsid w:val="00897F08"/>
    <w:rsid w:val="008A11A5"/>
    <w:rsid w:val="008B5DD5"/>
    <w:rsid w:val="008C49D0"/>
    <w:rsid w:val="008D59BF"/>
    <w:rsid w:val="008D6554"/>
    <w:rsid w:val="008D6863"/>
    <w:rsid w:val="00910856"/>
    <w:rsid w:val="00935B9F"/>
    <w:rsid w:val="00963AC5"/>
    <w:rsid w:val="009B1544"/>
    <w:rsid w:val="009B42F9"/>
    <w:rsid w:val="009C498F"/>
    <w:rsid w:val="009D2B96"/>
    <w:rsid w:val="009F1EE9"/>
    <w:rsid w:val="009F2297"/>
    <w:rsid w:val="009F69B7"/>
    <w:rsid w:val="00A47E52"/>
    <w:rsid w:val="00A553B3"/>
    <w:rsid w:val="00A65C8F"/>
    <w:rsid w:val="00A8174F"/>
    <w:rsid w:val="00A852BD"/>
    <w:rsid w:val="00A95C8E"/>
    <w:rsid w:val="00AA6C12"/>
    <w:rsid w:val="00AB5E3C"/>
    <w:rsid w:val="00AD262F"/>
    <w:rsid w:val="00AF0F9C"/>
    <w:rsid w:val="00AF1359"/>
    <w:rsid w:val="00AF1AB4"/>
    <w:rsid w:val="00B07AFA"/>
    <w:rsid w:val="00B3320A"/>
    <w:rsid w:val="00B34D74"/>
    <w:rsid w:val="00B353B5"/>
    <w:rsid w:val="00B450D6"/>
    <w:rsid w:val="00B66928"/>
    <w:rsid w:val="00B86B75"/>
    <w:rsid w:val="00B944C6"/>
    <w:rsid w:val="00BA230E"/>
    <w:rsid w:val="00BA6B56"/>
    <w:rsid w:val="00BC48D5"/>
    <w:rsid w:val="00BD0756"/>
    <w:rsid w:val="00BD67A3"/>
    <w:rsid w:val="00BD720F"/>
    <w:rsid w:val="00C22966"/>
    <w:rsid w:val="00C26679"/>
    <w:rsid w:val="00C36279"/>
    <w:rsid w:val="00C5183F"/>
    <w:rsid w:val="00C53812"/>
    <w:rsid w:val="00C60D5F"/>
    <w:rsid w:val="00C63AC8"/>
    <w:rsid w:val="00C646B5"/>
    <w:rsid w:val="00C65DCF"/>
    <w:rsid w:val="00C81D91"/>
    <w:rsid w:val="00C832FE"/>
    <w:rsid w:val="00CB3F03"/>
    <w:rsid w:val="00CD6380"/>
    <w:rsid w:val="00CD7701"/>
    <w:rsid w:val="00CE048A"/>
    <w:rsid w:val="00D04C58"/>
    <w:rsid w:val="00D237D3"/>
    <w:rsid w:val="00D37506"/>
    <w:rsid w:val="00D400BD"/>
    <w:rsid w:val="00D524A7"/>
    <w:rsid w:val="00D62F1A"/>
    <w:rsid w:val="00D703DC"/>
    <w:rsid w:val="00DA343B"/>
    <w:rsid w:val="00DA5EC8"/>
    <w:rsid w:val="00DC2974"/>
    <w:rsid w:val="00DE465D"/>
    <w:rsid w:val="00E128ED"/>
    <w:rsid w:val="00E15EBA"/>
    <w:rsid w:val="00E315A3"/>
    <w:rsid w:val="00E3177B"/>
    <w:rsid w:val="00E36554"/>
    <w:rsid w:val="00E43A9B"/>
    <w:rsid w:val="00E57D9B"/>
    <w:rsid w:val="00E70019"/>
    <w:rsid w:val="00E77602"/>
    <w:rsid w:val="00E83839"/>
    <w:rsid w:val="00EA19CC"/>
    <w:rsid w:val="00EA4303"/>
    <w:rsid w:val="00EB4551"/>
    <w:rsid w:val="00ED713B"/>
    <w:rsid w:val="00F01415"/>
    <w:rsid w:val="00F23BC2"/>
    <w:rsid w:val="00F45768"/>
    <w:rsid w:val="00F50878"/>
    <w:rsid w:val="00F828BE"/>
    <w:rsid w:val="00F83286"/>
    <w:rsid w:val="00F8546F"/>
    <w:rsid w:val="00F91162"/>
    <w:rsid w:val="00F9397D"/>
    <w:rsid w:val="00F94451"/>
    <w:rsid w:val="00FB18D5"/>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50" Type="http://schemas.microsoft.com/office/2007/relationships/stylesWithEffects" Target="stylesWithEffects.xml"/><Relationship Id="rId51" Type="http://schemas.openxmlformats.org/officeDocument/2006/relationships/settings" Target="settings.xml"/><Relationship Id="rId52" Type="http://schemas.openxmlformats.org/officeDocument/2006/relationships/webSettings" Target="webSettings.xml"/><Relationship Id="rId53" Type="http://schemas.openxmlformats.org/officeDocument/2006/relationships/footnotes" Target="footnotes.xml"/><Relationship Id="rId54" Type="http://schemas.openxmlformats.org/officeDocument/2006/relationships/endnotes" Target="endnotes.xml"/><Relationship Id="rId55" Type="http://schemas.openxmlformats.org/officeDocument/2006/relationships/image" Target="media/image1.png"/><Relationship Id="rId56" Type="http://schemas.openxmlformats.org/officeDocument/2006/relationships/comments" Target="comments.xml"/><Relationship Id="rId57" Type="http://schemas.openxmlformats.org/officeDocument/2006/relationships/image" Target="media/image2.png"/><Relationship Id="rId58" Type="http://schemas.openxmlformats.org/officeDocument/2006/relationships/image" Target="media/image3.png"/><Relationship Id="rId59" Type="http://schemas.openxmlformats.org/officeDocument/2006/relationships/header" Target="header1.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numbering" Target="numbering.xml"/><Relationship Id="rId49" Type="http://schemas.openxmlformats.org/officeDocument/2006/relationships/styles" Target="styl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footer" Target="footer1.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0BA56-B63C-4445-8A78-1D524E2468E5}">
  <ds:schemaRefs>
    <ds:schemaRef ds:uri="http://schemas.openxmlformats.org/officeDocument/2006/bibliography"/>
  </ds:schemaRefs>
</ds:datastoreItem>
</file>

<file path=customXml/itemProps10.xml><?xml version="1.0" encoding="utf-8"?>
<ds:datastoreItem xmlns:ds="http://schemas.openxmlformats.org/officeDocument/2006/customXml" ds:itemID="{0285B861-1E8E-EF4B-88C7-257CD669E081}">
  <ds:schemaRefs>
    <ds:schemaRef ds:uri="http://schemas.openxmlformats.org/officeDocument/2006/bibliography"/>
  </ds:schemaRefs>
</ds:datastoreItem>
</file>

<file path=customXml/itemProps11.xml><?xml version="1.0" encoding="utf-8"?>
<ds:datastoreItem xmlns:ds="http://schemas.openxmlformats.org/officeDocument/2006/customXml" ds:itemID="{E1BA8AB6-C2F5-8842-BAA7-C5AE52A4AD6A}">
  <ds:schemaRefs>
    <ds:schemaRef ds:uri="http://schemas.openxmlformats.org/officeDocument/2006/bibliography"/>
  </ds:schemaRefs>
</ds:datastoreItem>
</file>

<file path=customXml/itemProps12.xml><?xml version="1.0" encoding="utf-8"?>
<ds:datastoreItem xmlns:ds="http://schemas.openxmlformats.org/officeDocument/2006/customXml" ds:itemID="{19F7CF89-BF93-084B-AE3B-4BB1FD0F195A}">
  <ds:schemaRefs>
    <ds:schemaRef ds:uri="http://schemas.openxmlformats.org/officeDocument/2006/bibliography"/>
  </ds:schemaRefs>
</ds:datastoreItem>
</file>

<file path=customXml/itemProps13.xml><?xml version="1.0" encoding="utf-8"?>
<ds:datastoreItem xmlns:ds="http://schemas.openxmlformats.org/officeDocument/2006/customXml" ds:itemID="{00D79E9F-4E44-484A-9A60-CF7A0506D161}">
  <ds:schemaRefs>
    <ds:schemaRef ds:uri="http://schemas.openxmlformats.org/officeDocument/2006/bibliography"/>
  </ds:schemaRefs>
</ds:datastoreItem>
</file>

<file path=customXml/itemProps14.xml><?xml version="1.0" encoding="utf-8"?>
<ds:datastoreItem xmlns:ds="http://schemas.openxmlformats.org/officeDocument/2006/customXml" ds:itemID="{99493EAF-F1AA-7D4E-A5C9-6554DB43EE2D}">
  <ds:schemaRefs>
    <ds:schemaRef ds:uri="http://schemas.openxmlformats.org/officeDocument/2006/bibliography"/>
  </ds:schemaRefs>
</ds:datastoreItem>
</file>

<file path=customXml/itemProps15.xml><?xml version="1.0" encoding="utf-8"?>
<ds:datastoreItem xmlns:ds="http://schemas.openxmlformats.org/officeDocument/2006/customXml" ds:itemID="{156C871C-D386-D44F-A34A-E0A6D79FABDD}">
  <ds:schemaRefs>
    <ds:schemaRef ds:uri="http://schemas.openxmlformats.org/officeDocument/2006/bibliography"/>
  </ds:schemaRefs>
</ds:datastoreItem>
</file>

<file path=customXml/itemProps16.xml><?xml version="1.0" encoding="utf-8"?>
<ds:datastoreItem xmlns:ds="http://schemas.openxmlformats.org/officeDocument/2006/customXml" ds:itemID="{49C6BD38-4A13-D84C-9AFE-80C624BF2B97}">
  <ds:schemaRefs>
    <ds:schemaRef ds:uri="http://schemas.openxmlformats.org/officeDocument/2006/bibliography"/>
  </ds:schemaRefs>
</ds:datastoreItem>
</file>

<file path=customXml/itemProps17.xml><?xml version="1.0" encoding="utf-8"?>
<ds:datastoreItem xmlns:ds="http://schemas.openxmlformats.org/officeDocument/2006/customXml" ds:itemID="{27CE7CB7-4BFA-6346-A4B2-55BA7177E44D}">
  <ds:schemaRefs>
    <ds:schemaRef ds:uri="http://schemas.openxmlformats.org/officeDocument/2006/bibliography"/>
  </ds:schemaRefs>
</ds:datastoreItem>
</file>

<file path=customXml/itemProps18.xml><?xml version="1.0" encoding="utf-8"?>
<ds:datastoreItem xmlns:ds="http://schemas.openxmlformats.org/officeDocument/2006/customXml" ds:itemID="{B006D229-A64F-0A4F-812A-018D0C93CDBC}">
  <ds:schemaRefs>
    <ds:schemaRef ds:uri="http://schemas.openxmlformats.org/officeDocument/2006/bibliography"/>
  </ds:schemaRefs>
</ds:datastoreItem>
</file>

<file path=customXml/itemProps19.xml><?xml version="1.0" encoding="utf-8"?>
<ds:datastoreItem xmlns:ds="http://schemas.openxmlformats.org/officeDocument/2006/customXml" ds:itemID="{C9B4EB7B-0E92-4E42-9761-5BDE6DD8E897}">
  <ds:schemaRefs>
    <ds:schemaRef ds:uri="http://schemas.openxmlformats.org/officeDocument/2006/bibliography"/>
  </ds:schemaRefs>
</ds:datastoreItem>
</file>

<file path=customXml/itemProps2.xml><?xml version="1.0" encoding="utf-8"?>
<ds:datastoreItem xmlns:ds="http://schemas.openxmlformats.org/officeDocument/2006/customXml" ds:itemID="{6B2961DC-C504-DC43-B0C5-F6D1AC3AC9C7}">
  <ds:schemaRefs>
    <ds:schemaRef ds:uri="http://schemas.openxmlformats.org/officeDocument/2006/bibliography"/>
  </ds:schemaRefs>
</ds:datastoreItem>
</file>

<file path=customXml/itemProps20.xml><?xml version="1.0" encoding="utf-8"?>
<ds:datastoreItem xmlns:ds="http://schemas.openxmlformats.org/officeDocument/2006/customXml" ds:itemID="{7F93AA92-01F0-E548-9E46-42B6A2244AB0}">
  <ds:schemaRefs>
    <ds:schemaRef ds:uri="http://schemas.openxmlformats.org/officeDocument/2006/bibliography"/>
  </ds:schemaRefs>
</ds:datastoreItem>
</file>

<file path=customXml/itemProps21.xml><?xml version="1.0" encoding="utf-8"?>
<ds:datastoreItem xmlns:ds="http://schemas.openxmlformats.org/officeDocument/2006/customXml" ds:itemID="{2144DAE9-F9FB-1449-8A18-8AA28B87DDFC}">
  <ds:schemaRefs>
    <ds:schemaRef ds:uri="http://schemas.openxmlformats.org/officeDocument/2006/bibliography"/>
  </ds:schemaRefs>
</ds:datastoreItem>
</file>

<file path=customXml/itemProps22.xml><?xml version="1.0" encoding="utf-8"?>
<ds:datastoreItem xmlns:ds="http://schemas.openxmlformats.org/officeDocument/2006/customXml" ds:itemID="{6D99D1B7-7450-844C-A387-BF9954E44266}">
  <ds:schemaRefs>
    <ds:schemaRef ds:uri="http://schemas.openxmlformats.org/officeDocument/2006/bibliography"/>
  </ds:schemaRefs>
</ds:datastoreItem>
</file>

<file path=customXml/itemProps23.xml><?xml version="1.0" encoding="utf-8"?>
<ds:datastoreItem xmlns:ds="http://schemas.openxmlformats.org/officeDocument/2006/customXml" ds:itemID="{73883DB1-6FD0-7749-AC6F-42F3E9987810}">
  <ds:schemaRefs>
    <ds:schemaRef ds:uri="http://schemas.openxmlformats.org/officeDocument/2006/bibliography"/>
  </ds:schemaRefs>
</ds:datastoreItem>
</file>

<file path=customXml/itemProps24.xml><?xml version="1.0" encoding="utf-8"?>
<ds:datastoreItem xmlns:ds="http://schemas.openxmlformats.org/officeDocument/2006/customXml" ds:itemID="{D66BB7F1-B045-424D-ABA1-24D2AD9118A3}">
  <ds:schemaRefs>
    <ds:schemaRef ds:uri="http://schemas.openxmlformats.org/officeDocument/2006/bibliography"/>
  </ds:schemaRefs>
</ds:datastoreItem>
</file>

<file path=customXml/itemProps25.xml><?xml version="1.0" encoding="utf-8"?>
<ds:datastoreItem xmlns:ds="http://schemas.openxmlformats.org/officeDocument/2006/customXml" ds:itemID="{E355A249-52F7-C94B-A77C-E743ABFDCD4A}">
  <ds:schemaRefs>
    <ds:schemaRef ds:uri="http://schemas.openxmlformats.org/officeDocument/2006/bibliography"/>
  </ds:schemaRefs>
</ds:datastoreItem>
</file>

<file path=customXml/itemProps26.xml><?xml version="1.0" encoding="utf-8"?>
<ds:datastoreItem xmlns:ds="http://schemas.openxmlformats.org/officeDocument/2006/customXml" ds:itemID="{DB8B0723-9022-874D-A33B-D366E62B599D}">
  <ds:schemaRefs>
    <ds:schemaRef ds:uri="http://schemas.openxmlformats.org/officeDocument/2006/bibliography"/>
  </ds:schemaRefs>
</ds:datastoreItem>
</file>

<file path=customXml/itemProps27.xml><?xml version="1.0" encoding="utf-8"?>
<ds:datastoreItem xmlns:ds="http://schemas.openxmlformats.org/officeDocument/2006/customXml" ds:itemID="{A0AA9FC6-ACA1-DC44-A421-C01632EF63DA}">
  <ds:schemaRefs>
    <ds:schemaRef ds:uri="http://schemas.openxmlformats.org/officeDocument/2006/bibliography"/>
  </ds:schemaRefs>
</ds:datastoreItem>
</file>

<file path=customXml/itemProps28.xml><?xml version="1.0" encoding="utf-8"?>
<ds:datastoreItem xmlns:ds="http://schemas.openxmlformats.org/officeDocument/2006/customXml" ds:itemID="{7F5237E1-22E3-544E-8193-2D0B9AA6C7EA}">
  <ds:schemaRefs>
    <ds:schemaRef ds:uri="http://schemas.openxmlformats.org/officeDocument/2006/bibliography"/>
  </ds:schemaRefs>
</ds:datastoreItem>
</file>

<file path=customXml/itemProps29.xml><?xml version="1.0" encoding="utf-8"?>
<ds:datastoreItem xmlns:ds="http://schemas.openxmlformats.org/officeDocument/2006/customXml" ds:itemID="{559BE43E-5284-1E4A-9E97-2EE1DC7C9171}">
  <ds:schemaRefs>
    <ds:schemaRef ds:uri="http://schemas.openxmlformats.org/officeDocument/2006/bibliography"/>
  </ds:schemaRefs>
</ds:datastoreItem>
</file>

<file path=customXml/itemProps3.xml><?xml version="1.0" encoding="utf-8"?>
<ds:datastoreItem xmlns:ds="http://schemas.openxmlformats.org/officeDocument/2006/customXml" ds:itemID="{C68EAFFF-BB41-A94C-A4F6-289A4E1B03FE}">
  <ds:schemaRefs>
    <ds:schemaRef ds:uri="http://schemas.openxmlformats.org/officeDocument/2006/bibliography"/>
  </ds:schemaRefs>
</ds:datastoreItem>
</file>

<file path=customXml/itemProps30.xml><?xml version="1.0" encoding="utf-8"?>
<ds:datastoreItem xmlns:ds="http://schemas.openxmlformats.org/officeDocument/2006/customXml" ds:itemID="{BA10EBF6-0D0E-2D4A-BBD0-5906E2F4AE6B}">
  <ds:schemaRefs>
    <ds:schemaRef ds:uri="http://schemas.openxmlformats.org/officeDocument/2006/bibliography"/>
  </ds:schemaRefs>
</ds:datastoreItem>
</file>

<file path=customXml/itemProps31.xml><?xml version="1.0" encoding="utf-8"?>
<ds:datastoreItem xmlns:ds="http://schemas.openxmlformats.org/officeDocument/2006/customXml" ds:itemID="{607254A0-228D-DD4C-8C1A-30E0E84C44BA}">
  <ds:schemaRefs>
    <ds:schemaRef ds:uri="http://schemas.openxmlformats.org/officeDocument/2006/bibliography"/>
  </ds:schemaRefs>
</ds:datastoreItem>
</file>

<file path=customXml/itemProps32.xml><?xml version="1.0" encoding="utf-8"?>
<ds:datastoreItem xmlns:ds="http://schemas.openxmlformats.org/officeDocument/2006/customXml" ds:itemID="{7FD18C0B-CCEA-704E-8C84-54E8D1480769}">
  <ds:schemaRefs>
    <ds:schemaRef ds:uri="http://schemas.openxmlformats.org/officeDocument/2006/bibliography"/>
  </ds:schemaRefs>
</ds:datastoreItem>
</file>

<file path=customXml/itemProps33.xml><?xml version="1.0" encoding="utf-8"?>
<ds:datastoreItem xmlns:ds="http://schemas.openxmlformats.org/officeDocument/2006/customXml" ds:itemID="{C85D5CA1-EAE7-2245-9AE0-221BBA110782}">
  <ds:schemaRefs>
    <ds:schemaRef ds:uri="http://schemas.openxmlformats.org/officeDocument/2006/bibliography"/>
  </ds:schemaRefs>
</ds:datastoreItem>
</file>

<file path=customXml/itemProps34.xml><?xml version="1.0" encoding="utf-8"?>
<ds:datastoreItem xmlns:ds="http://schemas.openxmlformats.org/officeDocument/2006/customXml" ds:itemID="{815B56FE-5FC1-934E-8AB7-FA8611C174DA}">
  <ds:schemaRefs>
    <ds:schemaRef ds:uri="http://schemas.openxmlformats.org/officeDocument/2006/bibliography"/>
  </ds:schemaRefs>
</ds:datastoreItem>
</file>

<file path=customXml/itemProps35.xml><?xml version="1.0" encoding="utf-8"?>
<ds:datastoreItem xmlns:ds="http://schemas.openxmlformats.org/officeDocument/2006/customXml" ds:itemID="{36BB3E04-A996-DA4A-A503-CC39D177E998}">
  <ds:schemaRefs>
    <ds:schemaRef ds:uri="http://schemas.openxmlformats.org/officeDocument/2006/bibliography"/>
  </ds:schemaRefs>
</ds:datastoreItem>
</file>

<file path=customXml/itemProps36.xml><?xml version="1.0" encoding="utf-8"?>
<ds:datastoreItem xmlns:ds="http://schemas.openxmlformats.org/officeDocument/2006/customXml" ds:itemID="{A36DF508-68A6-5042-B979-75759DB38171}">
  <ds:schemaRefs>
    <ds:schemaRef ds:uri="http://schemas.openxmlformats.org/officeDocument/2006/bibliography"/>
  </ds:schemaRefs>
</ds:datastoreItem>
</file>

<file path=customXml/itemProps37.xml><?xml version="1.0" encoding="utf-8"?>
<ds:datastoreItem xmlns:ds="http://schemas.openxmlformats.org/officeDocument/2006/customXml" ds:itemID="{1D859660-B94B-CA4A-9896-0864652F0E61}">
  <ds:schemaRefs>
    <ds:schemaRef ds:uri="http://schemas.openxmlformats.org/officeDocument/2006/bibliography"/>
  </ds:schemaRefs>
</ds:datastoreItem>
</file>

<file path=customXml/itemProps38.xml><?xml version="1.0" encoding="utf-8"?>
<ds:datastoreItem xmlns:ds="http://schemas.openxmlformats.org/officeDocument/2006/customXml" ds:itemID="{C672B56D-7D53-DC4A-AE4C-4F7A7487C8B8}">
  <ds:schemaRefs>
    <ds:schemaRef ds:uri="http://schemas.openxmlformats.org/officeDocument/2006/bibliography"/>
  </ds:schemaRefs>
</ds:datastoreItem>
</file>

<file path=customXml/itemProps39.xml><?xml version="1.0" encoding="utf-8"?>
<ds:datastoreItem xmlns:ds="http://schemas.openxmlformats.org/officeDocument/2006/customXml" ds:itemID="{90FFEA88-8FF5-DB4E-A6DA-8503BF736FE8}">
  <ds:schemaRefs>
    <ds:schemaRef ds:uri="http://schemas.openxmlformats.org/officeDocument/2006/bibliography"/>
  </ds:schemaRefs>
</ds:datastoreItem>
</file>

<file path=customXml/itemProps4.xml><?xml version="1.0" encoding="utf-8"?>
<ds:datastoreItem xmlns:ds="http://schemas.openxmlformats.org/officeDocument/2006/customXml" ds:itemID="{61A213DE-8406-47BB-90B4-A6B3E94DE451}">
  <ds:schemaRefs>
    <ds:schemaRef ds:uri="http://schemas.openxmlformats.org/officeDocument/2006/bibliography"/>
  </ds:schemaRefs>
</ds:datastoreItem>
</file>

<file path=customXml/itemProps40.xml><?xml version="1.0" encoding="utf-8"?>
<ds:datastoreItem xmlns:ds="http://schemas.openxmlformats.org/officeDocument/2006/customXml" ds:itemID="{869BFB68-CA4B-9E49-9B03-C725A6987764}">
  <ds:schemaRefs>
    <ds:schemaRef ds:uri="http://schemas.openxmlformats.org/officeDocument/2006/bibliography"/>
  </ds:schemaRefs>
</ds:datastoreItem>
</file>

<file path=customXml/itemProps41.xml><?xml version="1.0" encoding="utf-8"?>
<ds:datastoreItem xmlns:ds="http://schemas.openxmlformats.org/officeDocument/2006/customXml" ds:itemID="{CD6B0FD5-61F6-B144-B718-1CFD75C9BD68}">
  <ds:schemaRefs>
    <ds:schemaRef ds:uri="http://schemas.openxmlformats.org/officeDocument/2006/bibliography"/>
  </ds:schemaRefs>
</ds:datastoreItem>
</file>

<file path=customXml/itemProps42.xml><?xml version="1.0" encoding="utf-8"?>
<ds:datastoreItem xmlns:ds="http://schemas.openxmlformats.org/officeDocument/2006/customXml" ds:itemID="{6B47C40C-73AE-3E44-B9E6-B0F14B606399}">
  <ds:schemaRefs>
    <ds:schemaRef ds:uri="http://schemas.openxmlformats.org/officeDocument/2006/bibliography"/>
  </ds:schemaRefs>
</ds:datastoreItem>
</file>

<file path=customXml/itemProps43.xml><?xml version="1.0" encoding="utf-8"?>
<ds:datastoreItem xmlns:ds="http://schemas.openxmlformats.org/officeDocument/2006/customXml" ds:itemID="{4DDCDED5-0B72-5E4A-A868-ABBBFA71D79F}">
  <ds:schemaRefs>
    <ds:schemaRef ds:uri="http://schemas.openxmlformats.org/officeDocument/2006/bibliography"/>
  </ds:schemaRefs>
</ds:datastoreItem>
</file>

<file path=customXml/itemProps44.xml><?xml version="1.0" encoding="utf-8"?>
<ds:datastoreItem xmlns:ds="http://schemas.openxmlformats.org/officeDocument/2006/customXml" ds:itemID="{76BF9F52-1951-0F4B-90C2-ED21AC7C8908}">
  <ds:schemaRefs>
    <ds:schemaRef ds:uri="http://schemas.openxmlformats.org/officeDocument/2006/bibliography"/>
  </ds:schemaRefs>
</ds:datastoreItem>
</file>

<file path=customXml/itemProps45.xml><?xml version="1.0" encoding="utf-8"?>
<ds:datastoreItem xmlns:ds="http://schemas.openxmlformats.org/officeDocument/2006/customXml" ds:itemID="{87B1729F-F5ED-DD4B-9F9D-C6D64E436E32}">
  <ds:schemaRefs>
    <ds:schemaRef ds:uri="http://schemas.openxmlformats.org/officeDocument/2006/bibliography"/>
  </ds:schemaRefs>
</ds:datastoreItem>
</file>

<file path=customXml/itemProps46.xml><?xml version="1.0" encoding="utf-8"?>
<ds:datastoreItem xmlns:ds="http://schemas.openxmlformats.org/officeDocument/2006/customXml" ds:itemID="{735E3EAA-5A9D-1643-B68D-1545E6C19EC9}">
  <ds:schemaRefs>
    <ds:schemaRef ds:uri="http://schemas.openxmlformats.org/officeDocument/2006/bibliography"/>
  </ds:schemaRefs>
</ds:datastoreItem>
</file>

<file path=customXml/itemProps47.xml><?xml version="1.0" encoding="utf-8"?>
<ds:datastoreItem xmlns:ds="http://schemas.openxmlformats.org/officeDocument/2006/customXml" ds:itemID="{D69089FB-06DF-3546-A441-737AE053CF8F}">
  <ds:schemaRefs>
    <ds:schemaRef ds:uri="http://schemas.openxmlformats.org/officeDocument/2006/bibliography"/>
  </ds:schemaRefs>
</ds:datastoreItem>
</file>

<file path=customXml/itemProps5.xml><?xml version="1.0" encoding="utf-8"?>
<ds:datastoreItem xmlns:ds="http://schemas.openxmlformats.org/officeDocument/2006/customXml" ds:itemID="{7FDD3840-B124-461E-ABA1-FFDACE614140}">
  <ds:schemaRefs>
    <ds:schemaRef ds:uri="http://schemas.openxmlformats.org/officeDocument/2006/bibliography"/>
  </ds:schemaRefs>
</ds:datastoreItem>
</file>

<file path=customXml/itemProps6.xml><?xml version="1.0" encoding="utf-8"?>
<ds:datastoreItem xmlns:ds="http://schemas.openxmlformats.org/officeDocument/2006/customXml" ds:itemID="{3F32C519-203F-0242-86F2-1C96EAFCCC01}">
  <ds:schemaRefs>
    <ds:schemaRef ds:uri="http://schemas.openxmlformats.org/officeDocument/2006/bibliography"/>
  </ds:schemaRefs>
</ds:datastoreItem>
</file>

<file path=customXml/itemProps7.xml><?xml version="1.0" encoding="utf-8"?>
<ds:datastoreItem xmlns:ds="http://schemas.openxmlformats.org/officeDocument/2006/customXml" ds:itemID="{0ADFFE6E-92C9-3645-B81C-AC1406C80B70}">
  <ds:schemaRefs>
    <ds:schemaRef ds:uri="http://schemas.openxmlformats.org/officeDocument/2006/bibliography"/>
  </ds:schemaRefs>
</ds:datastoreItem>
</file>

<file path=customXml/itemProps8.xml><?xml version="1.0" encoding="utf-8"?>
<ds:datastoreItem xmlns:ds="http://schemas.openxmlformats.org/officeDocument/2006/customXml" ds:itemID="{40C431A5-6FE8-044B-B53F-FB6D462FF59F}">
  <ds:schemaRefs>
    <ds:schemaRef ds:uri="http://schemas.openxmlformats.org/officeDocument/2006/bibliography"/>
  </ds:schemaRefs>
</ds:datastoreItem>
</file>

<file path=customXml/itemProps9.xml><?xml version="1.0" encoding="utf-8"?>
<ds:datastoreItem xmlns:ds="http://schemas.openxmlformats.org/officeDocument/2006/customXml" ds:itemID="{77F3B0DC-44BE-9A41-979A-7F319E28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2102</Words>
  <Characters>11985</Characters>
  <Application>Microsoft Macintosh Word</Application>
  <DocSecurity>0</DocSecurity>
  <Lines>99</Lines>
  <Paragraphs>28</Paragraphs>
  <ScaleCrop>false</ScaleCrop>
  <Company>Colorado School of Mines</Company>
  <LinksUpToDate>false</LinksUpToDate>
  <CharactersWithSpaces>14059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cBan</dc:creator>
  <cp:lastModifiedBy>cBan</cp:lastModifiedBy>
  <cp:revision>3</cp:revision>
  <dcterms:created xsi:type="dcterms:W3CDTF">2015-02-26T05:29:00Z</dcterms:created>
  <dcterms:modified xsi:type="dcterms:W3CDTF">2015-02-26T05:33:00Z</dcterms:modified>
</cp:coreProperties>
</file>