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1BD9" w14:textId="77777777" w:rsidR="004A2F22" w:rsidRDefault="00C832FE">
      <w:pPr>
        <w:pStyle w:val="Heading1"/>
      </w:pPr>
      <w:bookmarkStart w:id="0" w:name="a-direct-methanol-fuel-cell-solid-state-"/>
      <w:r>
        <w:t>A Direct Methanol Fuel Cell-Solid State Lithium Ion Battery Hybrid Power System for Portable Applications</w:t>
      </w:r>
    </w:p>
    <w:p w14:paraId="47C0A7BF" w14:textId="77777777" w:rsidR="00AF1359" w:rsidRDefault="00AF1359" w:rsidP="00AF1359">
      <w:pPr>
        <w:rPr>
          <w:ins w:id="1" w:author="Katherine Hurst" w:date="2015-02-17T22:18:00Z"/>
        </w:rPr>
      </w:pPr>
      <w:bookmarkStart w:id="2" w:name="introduction"/>
      <w:bookmarkEnd w:id="0"/>
      <w:ins w:id="3" w:author="Katherine Hurst" w:date="2015-02-17T22:18:00Z">
        <w:r>
          <w:t>Concept:</w:t>
        </w:r>
      </w:ins>
    </w:p>
    <w:p w14:paraId="4864A02D" w14:textId="77777777" w:rsidR="003C785E" w:rsidRDefault="00AF1359" w:rsidP="00AF1359">
      <w:pPr>
        <w:rPr>
          <w:ins w:id="4" w:author="Katherine Hurst" w:date="2015-02-17T22:44:00Z"/>
        </w:rPr>
      </w:pPr>
      <w:moveToRangeStart w:id="5" w:author="Katherine Hurst" w:date="2015-02-17T22:18:00Z" w:name="move285830812"/>
      <w:moveTo w:id="6" w:author="Katherine Hurst" w:date="2015-02-17T22:18:00Z">
        <w:del w:id="7" w:author="Katherine Hurst" w:date="2015-02-17T22:20:00Z">
          <w:r w:rsidDel="00AF1359">
            <w:delText>We propose a</w:delText>
          </w:r>
        </w:del>
      </w:moveTo>
      <w:ins w:id="8" w:author="Katherine Hurst" w:date="2015-02-17T22:20:00Z">
        <w:r>
          <w:t>A</w:t>
        </w:r>
      </w:ins>
      <w:moveTo w:id="9" w:author="Katherine Hurst" w:date="2015-02-17T22:18:00Z">
        <w:r>
          <w:t xml:space="preserve"> hybrid battery-fuel cell power system that joins the energy density and generation properties of a fuel cell with the power response of batteries; leveraging the strengths of the one in support of the weaknesses of the other</w:t>
        </w:r>
      </w:moveTo>
      <w:ins w:id="10" w:author="Katherine Hurst" w:date="2015-02-17T22:20:00Z">
        <w:r>
          <w:t xml:space="preserve"> will be developed.  This effort will overcome </w:t>
        </w:r>
      </w:ins>
      <w:ins w:id="11" w:author="Katherine Hurst" w:date="2015-02-17T22:21:00Z">
        <w:r>
          <w:t>the</w:t>
        </w:r>
      </w:ins>
      <w:ins w:id="12" w:author="Katherine Hurst" w:date="2015-02-17T22:20:00Z">
        <w:r>
          <w:t xml:space="preserve"> </w:t>
        </w:r>
      </w:ins>
      <w:ins w:id="13" w:author="Katherine Hurst" w:date="2015-02-17T22:21:00Z">
        <w:r>
          <w:t>technical challenges currently …</w:t>
        </w:r>
      </w:ins>
    </w:p>
    <w:p w14:paraId="402A6C22" w14:textId="77777777" w:rsidR="00E3177B" w:rsidRDefault="00E3177B" w:rsidP="00AF1359">
      <w:pPr>
        <w:rPr>
          <w:ins w:id="14" w:author="Katherine Hurst" w:date="2015-02-17T22:49:00Z"/>
        </w:rPr>
      </w:pPr>
      <w:ins w:id="15" w:author="Katherine Hurst" w:date="2015-02-17T22:44:00Z">
        <w:r>
          <w:t>Typical</w:t>
        </w:r>
      </w:ins>
      <w:ins w:id="16" w:author="Katherine Hurst" w:date="2015-02-17T22:46:00Z">
        <w:r>
          <w:t xml:space="preserve">ly, the concentration of methanol </w:t>
        </w:r>
      </w:ins>
      <w:ins w:id="17" w:author="Katherine Hurst" w:date="2015-02-17T22:47:00Z">
        <w:r>
          <w:t xml:space="preserve">used in DMFC </w:t>
        </w:r>
      </w:ins>
      <w:ins w:id="18" w:author="Katherine Hurst" w:date="2015-02-17T22:46:00Z">
        <w:r>
          <w:t>is limited to 2M</w:t>
        </w:r>
      </w:ins>
      <w:ins w:id="19" w:author="Katherine Hurst" w:date="2015-02-17T22:44:00Z">
        <w:r>
          <w:t xml:space="preserve">.  This to avoid methanol crossover, which is one of the main causes </w:t>
        </w:r>
        <w:proofErr w:type="gramStart"/>
        <w:r>
          <w:t xml:space="preserve">of </w:t>
        </w:r>
      </w:ins>
      <w:ins w:id="20" w:author="Katherine Hurst" w:date="2015-02-17T22:49:00Z">
        <w:r>
          <w:t>..</w:t>
        </w:r>
        <w:proofErr w:type="gramEnd"/>
      </w:ins>
    </w:p>
    <w:p w14:paraId="0FEE65B6" w14:textId="65D4547F" w:rsidR="00AF1359" w:rsidRDefault="00E3177B" w:rsidP="00AF1359">
      <w:proofErr w:type="gramStart"/>
      <w:ins w:id="21" w:author="Katherine Hurst" w:date="2015-02-17T22:44:00Z">
        <w:r>
          <w:t>based</w:t>
        </w:r>
        <w:proofErr w:type="gramEnd"/>
        <w:r>
          <w:t xml:space="preserve"> on our novel membrane we </w:t>
        </w:r>
      </w:ins>
      <w:ins w:id="22" w:author="Katherine Hurst" w:date="2015-02-17T22:49:00Z">
        <w:r>
          <w:t>can increase the concentration of methanol, leading to a higher power density.</w:t>
        </w:r>
      </w:ins>
      <w:moveTo w:id="23" w:author="Katherine Hurst" w:date="2015-02-17T22:18:00Z">
        <w:del w:id="24" w:author="Katherine Hurst" w:date="2015-02-17T22:20:00Z">
          <w:r w:rsidR="00AF1359" w:rsidDel="00AF1359">
            <w:delText>.</w:delText>
          </w:r>
        </w:del>
      </w:moveTo>
    </w:p>
    <w:moveToRangeEnd w:id="5"/>
    <w:p w14:paraId="083D7FB7" w14:textId="719A5562" w:rsidR="00AF1359" w:rsidRPr="00AF1359" w:rsidRDefault="00AF1359">
      <w:pPr>
        <w:pStyle w:val="Heading2"/>
        <w:rPr>
          <w:ins w:id="25" w:author="Katherine Hurst" w:date="2015-02-17T22:18:00Z"/>
          <w:b w:val="0"/>
          <w:i/>
          <w:sz w:val="24"/>
          <w:szCs w:val="24"/>
          <w:rPrChange w:id="26" w:author="Katherine Hurst" w:date="2015-02-17T22:23:00Z">
            <w:rPr>
              <w:ins w:id="27" w:author="Katherine Hurst" w:date="2015-02-17T22:18:00Z"/>
            </w:rPr>
          </w:rPrChange>
        </w:rPr>
      </w:pPr>
      <w:ins w:id="28" w:author="Katherine Hurst" w:date="2015-02-17T22:23:00Z">
        <w:r w:rsidRPr="00AF1359">
          <w:rPr>
            <w:b w:val="0"/>
            <w:i/>
            <w:sz w:val="24"/>
            <w:szCs w:val="24"/>
            <w:rPrChange w:id="29" w:author="Katherine Hurst" w:date="2015-02-17T22:23:00Z">
              <w:rPr/>
            </w:rPrChange>
          </w:rPr>
          <w:t>What is the final deliverable?</w:t>
        </w:r>
      </w:ins>
    </w:p>
    <w:p w14:paraId="3A5953BE" w14:textId="6F87D0DD" w:rsidR="00AF1359" w:rsidRPr="003C785E" w:rsidRDefault="005C0462">
      <w:pPr>
        <w:pStyle w:val="Heading2"/>
        <w:rPr>
          <w:ins w:id="30" w:author="Katherine Hurst" w:date="2015-02-17T22:18:00Z"/>
          <w:b w:val="0"/>
          <w:i/>
          <w:sz w:val="24"/>
          <w:szCs w:val="24"/>
          <w:rPrChange w:id="31" w:author="Katherine Hurst" w:date="2015-02-17T22:44:00Z">
            <w:rPr>
              <w:ins w:id="32" w:author="Katherine Hurst" w:date="2015-02-17T22:18:00Z"/>
            </w:rPr>
          </w:rPrChange>
        </w:rPr>
      </w:pPr>
      <w:ins w:id="33" w:author="Katherine Hurst" w:date="2015-02-17T22:32:00Z">
        <w:r w:rsidRPr="003C785E">
          <w:rPr>
            <w:b w:val="0"/>
            <w:i/>
            <w:sz w:val="24"/>
            <w:szCs w:val="24"/>
            <w:rPrChange w:id="34" w:author="Katherine Hurst" w:date="2015-02-17T22:44:00Z">
              <w:rPr/>
            </w:rPrChange>
          </w:rPr>
          <w:t xml:space="preserve">What portable applications – </w:t>
        </w:r>
      </w:ins>
      <w:ins w:id="35" w:author="Katherine Hurst" w:date="2015-02-17T22:44:00Z">
        <w:r w:rsidR="003C785E">
          <w:rPr>
            <w:b w:val="0"/>
            <w:i/>
            <w:sz w:val="24"/>
            <w:szCs w:val="24"/>
          </w:rPr>
          <w:t>car?</w:t>
        </w:r>
      </w:ins>
    </w:p>
    <w:p w14:paraId="0BD72C67" w14:textId="2A2E0218" w:rsidR="004A2F22" w:rsidRDefault="00C832FE">
      <w:pPr>
        <w:pStyle w:val="Heading2"/>
      </w:pPr>
      <w:del w:id="36" w:author="Katherine Hurst" w:date="2015-02-17T22:22:00Z">
        <w:r w:rsidDel="00AF1359">
          <w:delText>Introduction</w:delText>
        </w:r>
      </w:del>
      <w:ins w:id="37" w:author="Katherine Hurst" w:date="2015-02-17T22:22:00Z">
        <w:r w:rsidR="00AF1359">
          <w:t>Background</w:t>
        </w:r>
      </w:ins>
    </w:p>
    <w:bookmarkEnd w:id="2"/>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26AE1A34" w:rsidR="004A2F22" w:rsidRDefault="00C832FE">
      <w:r>
        <w:t xml:space="preserve">Despite their strengths, all fuel cells -- including direct methanol -- suffer from intrinsic electrochemical limitations to their use as stand-alone power supplies. </w:t>
      </w:r>
      <w:ins w:id="38" w:author="Katherine Hurst" w:date="2015-02-17T22:16:00Z">
        <w:r w:rsidR="00AF1359">
          <w:t>While</w:t>
        </w:r>
      </w:ins>
      <w:ins w:id="39" w:author="Katherine Hurst" w:date="2015-02-17T22:14:00Z">
        <w:r w:rsidR="00C646B5">
          <w:t xml:space="preserve"> s</w:t>
        </w:r>
      </w:ins>
      <w:del w:id="40" w:author="Katherine Hurst" w:date="2015-02-17T22:14:00Z">
        <w:r w:rsidDel="00C646B5">
          <w:delText>S</w:delText>
        </w:r>
      </w:del>
      <w:r>
        <w:t>luggish kinetics</w:t>
      </w:r>
      <w:proofErr w:type="gramStart"/>
      <w:ins w:id="41" w:author="Katherine Hurst" w:date="2015-02-17T22:15:00Z">
        <w:r w:rsidR="00AF1359">
          <w:t xml:space="preserve">, </w:t>
        </w:r>
      </w:ins>
      <w:r>
        <w:t xml:space="preserve"> and</w:t>
      </w:r>
      <w:proofErr w:type="gramEnd"/>
      <w:r>
        <w:t xml:space="preserve"> chemical, mass transport</w:t>
      </w:r>
      <w:ins w:id="42" w:author="Katherine Hurst" w:date="2015-02-17T22:15:00Z">
        <w:r w:rsidR="00AF1359">
          <w:t xml:space="preserve"> issues</w:t>
        </w:r>
      </w:ins>
      <w:r>
        <w:t>, and ohmic polarization losses impede their ability to promptly respond to changes in power demand and result in a narrow optimal operating range, respectively.</w:t>
      </w:r>
    </w:p>
    <w:p w14:paraId="29C22C84" w14:textId="0403A924"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19327ED9" w14:textId="524DA847" w:rsidR="004A2F22" w:rsidDel="00AF1359" w:rsidRDefault="00C832FE">
      <w:moveFromRangeStart w:id="43" w:author="Katherine Hurst" w:date="2015-02-17T22:18:00Z" w:name="move285830812"/>
      <w:moveFrom w:id="44" w:author="Katherine Hurst" w:date="2015-02-17T22:18:00Z">
        <w:r w:rsidDel="00AF1359">
          <w:t>We propose a hybrid battery-fuel cell power system that joins the energy density and generation properties of a fuel cell with the power response of batteries; leveraging the strengths of the one in support of the weaknesses of the other.</w:t>
        </w:r>
      </w:moveFrom>
    </w:p>
    <w:moveFromRangeEnd w:id="43"/>
    <w:p w14:paraId="41391BD4" w14:textId="77777777" w:rsidR="004A2F22" w:rsidRDefault="00C832FE">
      <w:r>
        <w:t xml:space="preserve">Such a system provides an important flexibility in design. Under the paradigm of this hybrid power-system, the average power demand, $\langle \mathrm{power} \rangle \times \textrm{duty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w:t>
      </w:r>
      <w:r>
        <w:lastRenderedPageBreak/>
        <w:t>repurposed to provide more fuel. At fifteen times greater energy density, combining 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45" w:name="fuel-cell"/>
      <w:r>
        <w:t>Fuel Cell</w:t>
      </w:r>
    </w:p>
    <w:bookmarkEnd w:id="45"/>
    <w:p w14:paraId="05885B09" w14:textId="77777777" w:rsidR="004A2F22" w:rsidRDefault="00C832FE">
      <w:r>
        <w:t>The scalability of fuel cells decouples power and energy capacity, and enables use of fuels with very high energy densities, as compared to exisiting electrochemical energy storage options.</w:t>
      </w:r>
    </w:p>
    <w:p w14:paraId="5B192D94" w14:textId="77777777" w:rsidR="004A2F22" w:rsidRDefault="00C832FE">
      <w:r>
        <w:t xml:space="preserve">The first reported fuel cell dates back to work by W.R. Grove in 1838 </w:t>
      </w:r>
      <w:hyperlink r:id="rId6">
        <w:r>
          <w:rPr>
            <w:rStyle w:val="Link"/>
          </w:rPr>
          <w:t>(Grove1838)</w:t>
        </w:r>
      </w:hyperlink>
      <w:r>
        <w:t xml:space="preserve">, who a year later, introduces platinum to catalyze the hydrogen oxidation and oxygen reduction reactions </w:t>
      </w:r>
      <w:hyperlink r:id="rId7">
        <w:r>
          <w:rPr>
            <w:rStyle w:val="Link"/>
          </w:rPr>
          <w:t>(Grove1839)</w:t>
        </w:r>
      </w:hyperlink>
      <w:r>
        <w:t>.</w:t>
      </w:r>
    </w:p>
    <w:p w14:paraId="6FF66147" w14:textId="77777777" w:rsidR="004A2F22" w:rsidRDefault="00C832FE">
      <w:r>
        <w:t>Since then, many fuel cell technologies have been developed, and are frequently categorized by their electrolyte, e.g. PEM (proton exchange membrane, or polymer electrolyte membrane), phosphoric acid, molten carbonate, and solid oxide fuel. Practically, these may also be classified by their respective operating temperatures.</w:t>
      </w:r>
    </w:p>
    <w:p w14:paraId="59FECAD1" w14:textId="77777777" w:rsidR="004A2F22" w:rsidRDefault="00C832FE">
      <w:r>
        <w:t>Molten carbonate and solid oxide fuel cells require temperatures above 600 °C to enable sufficient anion mobility, $\mathrm{CO_3^{2-}}$ and $\mathrm{O^{2-}}$, respectively. These temperatures enable significant fuel flexibility without need for an external reformer and facilitates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Pt catalyst </w:t>
      </w:r>
      <w:hyperlink r:id="rId8">
        <w:r>
          <w:rPr>
            <w:rStyle w:val="Link"/>
          </w:rPr>
          <w:t>(Rimick2010a)</w:t>
        </w:r>
      </w:hyperlink>
      <w:r>
        <w:t xml:space="preserve">, </w:t>
      </w:r>
      <w:hyperlink r:id="rId9">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w:t>
      </w:r>
      <w:r>
        <w:lastRenderedPageBreak/>
        <w:t xml:space="preserve">crossover </w:t>
      </w:r>
      <w:hyperlink r:id="rId10">
        <w:r>
          <w:rPr>
            <w:rStyle w:val="Link"/>
          </w:rPr>
          <w:t>(Tateishi2013)</w:t>
        </w:r>
      </w:hyperlink>
      <w:r>
        <w:t>. Furthermore, the low operating temperature minimizes 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fldSimple w:instr=" SEQ Figure \* ARABIC ">
        <w:r>
          <w:rPr>
            <w:noProof/>
          </w:rPr>
          <w:t>1</w:t>
        </w:r>
      </w:fldSimple>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w:t>
            </w:r>
            <w:proofErr w:type="gramStart"/>
            <w:r>
              <w:t>metal</w:t>
            </w:r>
            <w:proofErr w:type="gramEnd"/>
            <w:r>
              <w:t xml:space="preserve">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w:t>
            </w:r>
            <w:proofErr w:type="gramStart"/>
            <w:r>
              <w:t>liquid</w:t>
            </w:r>
            <w:proofErr w:type="gramEnd"/>
            <w:r>
              <w:t>)</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lastRenderedPageBreak/>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fldSimple w:instr=" SEQ Figure \* ARABIC ">
        <w:r>
          <w:rPr>
            <w:noProof/>
          </w:rPr>
          <w:t>2</w:t>
        </w:r>
      </w:fldSimple>
      <w:r>
        <w:t xml:space="preserve"> </w:t>
      </w:r>
      <w:r w:rsidRPr="00F577A0">
        <w:t xml:space="preserve">Energy capacities of methanol and hydrogen, from </w:t>
      </w:r>
      <w:hyperlink r:id="rId12"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While in portable applications both weight and volume are important considerations, reducing system volume is more important than weight; and 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'polygeneration'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feedstocks."</w:t>
      </w:r>
    </w:p>
    <w:p w14:paraId="6F036F15" w14:textId="33326AF3" w:rsidR="00242733" w:rsidRDefault="00C646B5" w:rsidP="00242733">
      <w:pPr>
        <w:jc w:val="right"/>
      </w:pPr>
      <w:hyperlink r:id="rId13" w:tooltip="Methanol Institute" w:history="1">
        <w:r w:rsidR="00242733" w:rsidRPr="00242733">
          <w:rPr>
            <w:rStyle w:val="Hyperlink"/>
          </w:rPr>
          <w:t>Methanol Institute</w:t>
        </w:r>
      </w:hyperlink>
      <w:r w:rsidR="00242733">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46" w:name="batteries"/>
      <w:r>
        <w:t>Batteries</w:t>
      </w:r>
    </w:p>
    <w:bookmarkEnd w:id="46"/>
    <w:p w14:paraId="7A771500" w14:textId="77777777" w:rsidR="004A2F22" w:rsidRDefault="00C832FE">
      <w:r>
        <w:t>There are many energy storage options: lithium ion, magnesium ion, redox flow, supercapacitors. (Expand discussion on the down selection from these to lithium ion batteries.)</w:t>
      </w:r>
    </w:p>
    <w:p w14:paraId="456DA5D9" w14:textId="77777777" w:rsidR="004A2F22" w:rsidRDefault="00C832FE">
      <w:r>
        <w:t xml:space="preserve">With volumetric energy densities between 256 and 394 Wh/L and specific energies between 86 and 147 Wh/kg </w:t>
      </w:r>
      <w:hyperlink r:id="rId14">
        <w:r>
          <w:rPr>
            <w:rStyle w:val="Link"/>
          </w:rPr>
          <w:t>(Arico2009)</w:t>
        </w:r>
      </w:hyperlink>
      <w:r>
        <w:t>, lithium ion batteries have energy capacities and kinetics sufficient to handle fluctuations in power demands.</w:t>
      </w:r>
    </w:p>
    <w:p w14:paraId="1A80519F" w14:textId="77777777" w:rsidR="004A2F22" w:rsidRDefault="00C832FE">
      <w:r>
        <w:t>The use of liquid electrolytes in lithium ion battery chemistries increases the complexity of battery design and are involved in numerous unsafe redox reactions, particularly at overcharged and undercharged conditions. Solid state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pPr>
        <w:rPr>
          <w:ins w:id="47" w:author="Katherine Hurst" w:date="2015-02-17T22:06:00Z"/>
        </w:rPr>
      </w:pPr>
      <w:r>
        <w:t xml:space="preserve">For these reasons, this work will focus on integration of </w:t>
      </w:r>
      <w:proofErr w:type="gramStart"/>
      <w:r>
        <w:t>solid state</w:t>
      </w:r>
      <w:proofErr w:type="gramEnd"/>
      <w:r>
        <w:t xml:space="preserve"> lithium ion batteries as the power storage medium.</w:t>
      </w:r>
    </w:p>
    <w:p w14:paraId="1AB073BE" w14:textId="77777777" w:rsidR="00C646B5" w:rsidRDefault="00C646B5">
      <w:pPr>
        <w:rPr>
          <w:ins w:id="48" w:author="Katherine Hurst" w:date="2015-02-17T22:06:00Z"/>
        </w:rPr>
      </w:pPr>
    </w:p>
    <w:p w14:paraId="7FBB3461" w14:textId="7AC384EC" w:rsidR="00C646B5" w:rsidRDefault="00C646B5">
      <w:pPr>
        <w:rPr>
          <w:ins w:id="49" w:author="Katherine Hurst" w:date="2015-02-17T22:06:00Z"/>
        </w:rPr>
      </w:pPr>
    </w:p>
    <w:p w14:paraId="208373D5" w14:textId="7BED3D77" w:rsidR="00C646B5" w:rsidRDefault="00C646B5">
      <w:pPr>
        <w:rPr>
          <w:ins w:id="50" w:author="Katherine Hurst" w:date="2015-02-17T22:08:00Z"/>
        </w:rPr>
      </w:pPr>
      <w:ins w:id="51" w:author="Katherine Hurst" w:date="2015-02-17T22:06:00Z">
        <w:r>
          <w:t>Technical Plan/Deliverables</w:t>
        </w:r>
      </w:ins>
    </w:p>
    <w:p w14:paraId="0336327B" w14:textId="1349F531" w:rsidR="00C646B5" w:rsidRDefault="00E3177B">
      <w:pPr>
        <w:rPr>
          <w:ins w:id="52" w:author="Katherine Hurst" w:date="2015-02-17T22:12:00Z"/>
        </w:rPr>
      </w:pPr>
      <w:ins w:id="53" w:author="Katherine Hurst" w:date="2015-02-17T22:08:00Z">
        <w:r>
          <w:t xml:space="preserve">We </w:t>
        </w:r>
        <w:r w:rsidR="00C646B5">
          <w:t xml:space="preserve">have previously demonstrated </w:t>
        </w:r>
      </w:ins>
      <w:ins w:id="54" w:author="Katherine Hurst" w:date="2015-02-17T22:11:00Z">
        <w:r w:rsidR="00C646B5">
          <w:t xml:space="preserve">fabrication of </w:t>
        </w:r>
      </w:ins>
      <w:ins w:id="55" w:author="Katherine Hurst" w:date="2015-02-17T22:08:00Z">
        <w:r w:rsidR="00C646B5">
          <w:t xml:space="preserve">anode catalysts with activity and </w:t>
        </w:r>
      </w:ins>
      <w:ins w:id="56" w:author="Katherine Hurst" w:date="2015-02-17T22:09:00Z">
        <w:r w:rsidR="00C646B5">
          <w:t>durability</w:t>
        </w:r>
      </w:ins>
      <w:ins w:id="57" w:author="Katherine Hurst" w:date="2015-02-17T22:08:00Z">
        <w:r w:rsidR="00C646B5">
          <w:t xml:space="preserve"> </w:t>
        </w:r>
      </w:ins>
      <w:ins w:id="58" w:author="Katherine Hurst" w:date="2015-02-17T22:09:00Z">
        <w:r w:rsidR="00C646B5">
          <w:t>that surpass the current state of the art.  (</w:t>
        </w:r>
        <w:proofErr w:type="gramStart"/>
        <w:r w:rsidR="00C646B5">
          <w:t>ref</w:t>
        </w:r>
        <w:proofErr w:type="gramEnd"/>
        <w:r w:rsidR="00C646B5">
          <w:t>).</w:t>
        </w:r>
      </w:ins>
      <w:ins w:id="59" w:author="Katherine Hurst" w:date="2015-02-17T22:11:00Z">
        <w:r w:rsidR="00C646B5">
          <w:t xml:space="preserve">  </w:t>
        </w:r>
        <w:proofErr w:type="spellStart"/>
        <w:r w:rsidR="00C646B5">
          <w:t>Pt</w:t>
        </w:r>
        <w:proofErr w:type="gramStart"/>
        <w:r w:rsidR="00C646B5">
          <w:t>:Ru</w:t>
        </w:r>
        <w:proofErr w:type="spellEnd"/>
        <w:proofErr w:type="gramEnd"/>
        <w:r w:rsidR="00C646B5">
          <w:t xml:space="preserve"> metal deposited by sputtering on doped carbon material…. </w:t>
        </w:r>
      </w:ins>
      <w:ins w:id="60" w:author="Katherine Hurst" w:date="2015-02-17T22:09:00Z">
        <w:r w:rsidR="00C646B5">
          <w:t xml:space="preserve">  </w:t>
        </w:r>
      </w:ins>
      <w:ins w:id="61" w:author="Katherine Hurst" w:date="2015-02-17T22:29:00Z">
        <w:r w:rsidR="004D2422">
          <w:t xml:space="preserve">The cathode catalyst will be a commercial </w:t>
        </w:r>
        <w:proofErr w:type="spellStart"/>
        <w:r w:rsidR="004D2422">
          <w:t>Pt</w:t>
        </w:r>
        <w:proofErr w:type="spellEnd"/>
        <w:r w:rsidR="004D2422">
          <w:t xml:space="preserve"> catalyst.  </w:t>
        </w:r>
      </w:ins>
      <w:ins w:id="62" w:author="Katherine Hurst" w:date="2015-02-17T22:09:00Z">
        <w:r w:rsidR="00C646B5">
          <w:t xml:space="preserve">These catalysts will be </w:t>
        </w:r>
      </w:ins>
      <w:ins w:id="63" w:author="Katherine Hurst" w:date="2015-02-17T22:28:00Z">
        <w:r w:rsidR="004D2422">
          <w:t xml:space="preserve">sprayed onto </w:t>
        </w:r>
      </w:ins>
      <w:ins w:id="64" w:author="Katherine Hurst" w:date="2015-02-17T22:09:00Z">
        <w:r w:rsidR="00C646B5">
          <w:t xml:space="preserve">membranes and </w:t>
        </w:r>
      </w:ins>
      <w:ins w:id="65" w:author="Katherine Hurst" w:date="2015-02-17T22:11:00Z">
        <w:r w:rsidR="00C646B5">
          <w:t>incorporated into a fuel cell stack.</w:t>
        </w:r>
      </w:ins>
      <w:ins w:id="66" w:author="Katherine Hurst" w:date="2015-02-17T22:29:00Z">
        <w:r w:rsidR="004D2422">
          <w:t xml:space="preserve">  </w:t>
        </w:r>
      </w:ins>
    </w:p>
    <w:p w14:paraId="1347370A" w14:textId="044B34CE" w:rsidR="00C646B5" w:rsidRDefault="003C785E">
      <w:pPr>
        <w:rPr>
          <w:ins w:id="67" w:author="Katherine Hurst" w:date="2015-02-17T22:12:00Z"/>
        </w:rPr>
      </w:pPr>
      <w:ins w:id="68" w:author="Katherine Hurst" w:date="2015-02-17T22:35:00Z">
        <w:r>
          <w:t>MEAs will be created in 9x9inch papers</w:t>
        </w:r>
      </w:ins>
    </w:p>
    <w:p w14:paraId="2E174005" w14:textId="09B348BB" w:rsidR="00C646B5" w:rsidRDefault="00C646B5">
      <w:pPr>
        <w:rPr>
          <w:ins w:id="69" w:author="Katherine Hurst" w:date="2015-02-17T22:12:00Z"/>
        </w:rPr>
      </w:pPr>
      <w:ins w:id="70" w:author="Katherine Hurst" w:date="2015-02-17T22:12:00Z">
        <w:r>
          <w:t>How many stacks of fuel cells are needed for the power out put?</w:t>
        </w:r>
      </w:ins>
    </w:p>
    <w:p w14:paraId="62A4E870" w14:textId="77777777" w:rsidR="00AF1359" w:rsidRDefault="00AF1359">
      <w:pPr>
        <w:rPr>
          <w:ins w:id="71" w:author="Katherine Hurst" w:date="2015-02-17T22:12:00Z"/>
        </w:rPr>
      </w:pPr>
    </w:p>
    <w:p w14:paraId="3DF9E29C" w14:textId="266C6582" w:rsidR="00C646B5" w:rsidRDefault="004D2422">
      <w:pPr>
        <w:rPr>
          <w:ins w:id="72" w:author="Katherine Hurst" w:date="2015-02-17T22:30:00Z"/>
        </w:rPr>
      </w:pPr>
      <w:ins w:id="73" w:author="Katherine Hurst" w:date="2015-02-17T22:30:00Z">
        <w:r>
          <w:t>What</w:t>
        </w:r>
      </w:ins>
      <w:ins w:id="74" w:author="Katherine Hurst" w:date="2015-02-17T23:40:00Z">
        <w:r w:rsidR="004F78EC">
          <w:t xml:space="preserve"> are the</w:t>
        </w:r>
      </w:ins>
      <w:ins w:id="75" w:author="Katherine Hurst" w:date="2015-02-17T22:30:00Z">
        <w:r>
          <w:t xml:space="preserve"> issues of combining</w:t>
        </w:r>
      </w:ins>
      <w:ins w:id="76" w:author="Katherine Hurst" w:date="2015-02-17T23:40:00Z">
        <w:r w:rsidR="004F78EC">
          <w:t xml:space="preserve"> fuel cells and batteries</w:t>
        </w:r>
      </w:ins>
      <w:ins w:id="77" w:author="Katherine Hurst" w:date="2015-02-17T22:30:00Z">
        <w:r>
          <w:t>?</w:t>
        </w:r>
      </w:ins>
    </w:p>
    <w:p w14:paraId="1540526E" w14:textId="277EF210" w:rsidR="004D2422" w:rsidRDefault="004F78EC">
      <w:pPr>
        <w:rPr>
          <w:ins w:id="78" w:author="Katherine Hurst" w:date="2015-02-17T22:30:00Z"/>
        </w:rPr>
      </w:pPr>
      <w:ins w:id="79" w:author="Katherine Hurst" w:date="2015-02-17T23:40:00Z">
        <w:r>
          <w:t xml:space="preserve"> A schematic/figure?</w:t>
        </w:r>
      </w:ins>
      <w:bookmarkStart w:id="80" w:name="_GoBack"/>
      <w:bookmarkEnd w:id="80"/>
    </w:p>
    <w:p w14:paraId="238291F3" w14:textId="3CA956BC" w:rsidR="004D2422" w:rsidRDefault="004D2422">
      <w:pPr>
        <w:rPr>
          <w:ins w:id="81" w:author="Katherine Hurst" w:date="2015-02-17T22:30:00Z"/>
        </w:rPr>
      </w:pPr>
      <w:ins w:id="82" w:author="Katherine Hurst" w:date="2015-02-17T22:30:00Z">
        <w:r>
          <w:t>What are our expected obstacles?</w:t>
        </w:r>
      </w:ins>
    </w:p>
    <w:p w14:paraId="6325CFFF" w14:textId="77777777" w:rsidR="004D2422" w:rsidRDefault="004D2422"/>
    <w:p w14:paraId="29714F3C" w14:textId="77777777" w:rsidR="004A2F22" w:rsidRDefault="00C832FE">
      <w:pPr>
        <w:pStyle w:val="Heading2"/>
      </w:pPr>
      <w:bookmarkStart w:id="83" w:name="conclusion"/>
      <w:r>
        <w:t>Conclusion</w:t>
      </w:r>
    </w:p>
    <w:bookmarkEnd w:id="83"/>
    <w:p w14:paraId="7AF96DB6" w14:textId="671BBE15" w:rsidR="004A2F22" w:rsidRDefault="00C832FE">
      <w:r>
        <w:t xml:space="preserve">A fuel cell-electrochemical energy storage hybrid power system is not a new concept, e.g. </w:t>
      </w:r>
      <w:hyperlink r:id="rId15">
        <w:r>
          <w:rPr>
            <w:rStyle w:val="Link"/>
          </w:rPr>
          <w:t>(Glauchia2011)</w:t>
        </w:r>
      </w:hyperlink>
      <w:r>
        <w:t xml:space="preserve">; they have been incorporated into concept vehicles produced by several automobile manufacturers, and in May 2008, </w:t>
      </w:r>
      <w:hyperlink r:id="rId16">
        <w:r>
          <w:rPr>
            <w:rStyle w:val="Link"/>
          </w:rPr>
          <w:t>Boeing reported</w:t>
        </w:r>
      </w:hyperlink>
      <w:r>
        <w:t xml:space="preserve"> on the successful test flight of the Demonstrator Airplane, which combined a proton exchange membrane fuel cell system with a lightweight battery that provided additional power for takeoff. </w:t>
      </w:r>
      <w:commentRangeStart w:id="84"/>
      <w:r>
        <w:t>Commercial hybrid power systems have a place, but these examples show that prohibitive limitations persist in battery/hydrogen fuel cell systems, prompting our proposed move to methanol.</w:t>
      </w:r>
      <w:commentRangeEnd w:id="84"/>
      <w:r w:rsidR="000C6130">
        <w:rPr>
          <w:rStyle w:val="CommentReference"/>
        </w:rPr>
        <w:commentReference w:id="84"/>
      </w:r>
    </w:p>
    <w:p w14:paraId="4DF2D2CE" w14:textId="77777777"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14:paraId="778E140E" w14:textId="77777777" w:rsidR="004A2F22" w:rsidRDefault="00C832FE">
      <w:pPr>
        <w:pStyle w:val="Heading2"/>
      </w:pPr>
      <w:bookmarkStart w:id="85" w:name="personnel"/>
      <w:r>
        <w:t>Personnel</w:t>
      </w:r>
    </w:p>
    <w:bookmarkEnd w:id="85"/>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w:t>
      </w:r>
      <w:commentRangeStart w:id="86"/>
      <w:r>
        <w:t xml:space="preserve"> and manufacture of their direct methanol fuel cell line</w:t>
      </w:r>
      <w:commentRangeEnd w:id="86"/>
      <w:r w:rsidR="000C6130">
        <w:rPr>
          <w:rStyle w:val="CommentReference"/>
        </w:rPr>
        <w:commentReference w:id="86"/>
      </w:r>
      <w:r>
        <w:t>. His work at the Colorado School of Mines focuses on high-</w:t>
      </w:r>
      <w:r>
        <w:lastRenderedPageBreak/>
        <w:t>throughput computational modeling of chemical and materials systems for electrochemical energy storage.</w:t>
      </w:r>
    </w:p>
    <w:p w14:paraId="5C31567D" w14:textId="77777777" w:rsidR="004A2F22" w:rsidRDefault="00C832FE">
      <w:r>
        <w:t>Dr. Chunmei Ban … battery system</w:t>
      </w:r>
    </w:p>
    <w:p w14:paraId="6BCFDFC3" w14:textId="77777777" w:rsidR="004A2F22" w:rsidRDefault="00C832FE">
      <w:r>
        <w:t>Dr. Steven Christensen … characterization</w:t>
      </w:r>
    </w:p>
    <w:p w14:paraId="20C81A54" w14:textId="77777777" w:rsidR="004A2F22" w:rsidRDefault="00C832FE">
      <w:r>
        <w:t>Dr. Cristian Ciobanu … system-level modeling</w:t>
      </w:r>
    </w:p>
    <w:p w14:paraId="37A6BDF1" w14:textId="5660D8D7" w:rsidR="004A2F22" w:rsidRDefault="00C832FE">
      <w:pPr>
        <w:rPr>
          <w:ins w:id="87" w:author="Katherine Hurst" w:date="2015-02-17T22:10:00Z"/>
        </w:rPr>
      </w:pPr>
      <w:r>
        <w:t>Dr. Katherine Hurst … synthesis</w:t>
      </w:r>
      <w:ins w:id="88" w:author="Katherine Hurst" w:date="2015-02-17T22:26:00Z">
        <w:r w:rsidR="004D2422">
          <w:t xml:space="preserve"> </w:t>
        </w:r>
      </w:ins>
    </w:p>
    <w:p w14:paraId="53DFB963" w14:textId="762AA060" w:rsidR="00C646B5" w:rsidRDefault="00C646B5">
      <w:ins w:id="89" w:author="Katherine Hurst" w:date="2015-02-17T22:10:00Z">
        <w:r>
          <w:t>Electrochemist – lead the fuel cell development</w:t>
        </w:r>
      </w:ins>
    </w:p>
    <w:p w14:paraId="12D18D96" w14:textId="77777777" w:rsidR="004A2F22" w:rsidRDefault="00C832FE">
      <w:pPr>
        <w:pStyle w:val="Heading2"/>
      </w:pPr>
      <w:bookmarkStart w:id="90" w:name="references"/>
      <w:r>
        <w:t>References</w:t>
      </w:r>
    </w:p>
    <w:bookmarkEnd w:id="90"/>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proofErr w:type="spellStart"/>
      <w:r>
        <w:rPr>
          <w:rStyle w:val="Link"/>
        </w:rPr>
        <w:t>Aricò</w:t>
      </w:r>
      <w:proofErr w:type="spellEnd"/>
      <w:r>
        <w:rPr>
          <w:rStyle w:val="Link"/>
        </w:rPr>
        <w:t xml:space="preserve">, A., </w:t>
      </w:r>
      <w:proofErr w:type="spellStart"/>
      <w:r>
        <w:rPr>
          <w:rStyle w:val="Link"/>
        </w:rPr>
        <w:t>Baglio</w:t>
      </w:r>
      <w:proofErr w:type="spellEnd"/>
      <w:r>
        <w:rPr>
          <w:rStyle w:val="Link"/>
        </w:rPr>
        <w:t xml:space="preserve">, V. &amp; </w:t>
      </w:r>
      <w:proofErr w:type="spellStart"/>
      <w:r>
        <w:rPr>
          <w:rStyle w:val="Link"/>
        </w:rPr>
        <w:t>Antonucci</w:t>
      </w:r>
      <w:proofErr w:type="spellEnd"/>
      <w:r>
        <w:rPr>
          <w:rStyle w:val="Link"/>
        </w:rPr>
        <w:t xml:space="preserve">, V. in </w:t>
      </w:r>
      <w:proofErr w:type="spellStart"/>
      <w:r>
        <w:rPr>
          <w:rStyle w:val="Link"/>
        </w:rPr>
        <w:t>Electrocatal</w:t>
      </w:r>
      <w:proofErr w:type="spellEnd"/>
      <w:r>
        <w:rPr>
          <w:rStyle w:val="Link"/>
        </w:rPr>
        <w:t>. Direct Methanol Fuel Cells 1-78 (2009).</w:t>
      </w:r>
      <w:r>
        <w:rPr>
          <w:rStyle w:val="Link"/>
        </w:rPr>
        <w:fldChar w:fldCharType="end"/>
      </w:r>
    </w:p>
    <w:p w14:paraId="5F677CD5" w14:textId="77777777" w:rsidR="004A2F22" w:rsidRDefault="00C646B5">
      <w:hyperlink r:id="rId18">
        <w:r w:rsidR="00C832FE">
          <w:rPr>
            <w:rStyle w:val="Link"/>
          </w:rPr>
          <w:t>Koehler, T. Boeing makes history with flights of Fuel Cell Demonstrator Airplane, Boeing Frontiers (May 2008) 44. Accessed 12 February 2015</w:t>
        </w:r>
      </w:hyperlink>
    </w:p>
    <w:p w14:paraId="202CDAA9" w14:textId="77777777" w:rsidR="004A2F22" w:rsidRDefault="00C646B5">
      <w:hyperlink r:id="rId19">
        <w:r w:rsidR="00C832FE">
          <w:rPr>
            <w:rStyle w:val="Link"/>
          </w:rPr>
          <w:t>Gauchia, L., Bouscayrol, a., Sanz, J., Trigui, R. &amp; Barrade, P. Fuel cell, battery and supercapacitor hybrid system for electric vehicle: Modeling and control via energetic macroscopic representation. 2011 IEEE Veh. Power Propuls. Conf. 1–6 (2011).</w:t>
        </w:r>
      </w:hyperlink>
    </w:p>
    <w:p w14:paraId="73CD52B8" w14:textId="77777777" w:rsidR="004A2F22" w:rsidRDefault="00C646B5">
      <w:hyperlink r:id="rId20">
        <w:r w:rsidR="00C832FE">
          <w:rPr>
            <w:rStyle w:val="Link"/>
          </w:rPr>
          <w:t>Grove, W. R. A New Voltaic Combination. London Edinburgh Philos. Mag. J. Sci. 13, 430–431 (1838).</w:t>
        </w:r>
      </w:hyperlink>
    </w:p>
    <w:p w14:paraId="26EB4811" w14:textId="77777777" w:rsidR="004A2F22" w:rsidRDefault="00C646B5">
      <w:hyperlink r:id="rId21">
        <w:r w:rsidR="00C832FE">
          <w:rPr>
            <w:rStyle w:val="Link"/>
          </w:rPr>
          <w:t>Grove, W. R. Voltaic Series and the Combination of Gases by Platinum. London Edinburgh Philos. Mag. J. Sci. 14, 127–130 (1839).</w:t>
        </w:r>
      </w:hyperlink>
    </w:p>
    <w:p w14:paraId="2B388B52" w14:textId="77777777" w:rsidR="004A2F22" w:rsidRDefault="00C646B5">
      <w:hyperlink r:id="rId22">
        <w:r w:rsidR="00C832FE">
          <w:rPr>
            <w:rStyle w:val="Link"/>
          </w:rPr>
          <w:t>Mench, M. M. &amp; Wang, C. Y. An In Situ Method for Determination of Current Distribution in PEM Fuel Cells Applied to a Direct Methanol Fuel Cell. J. Electrochem. Soc. 150, A79 (2003)</w:t>
        </w:r>
      </w:hyperlink>
    </w:p>
    <w:p w14:paraId="334585C8" w14:textId="77777777" w:rsidR="004A2F22" w:rsidRDefault="00C646B5">
      <w:hyperlink r:id="rId23">
        <w:r w:rsidR="00C832FE">
          <w:rPr>
            <w:rStyle w:val="Link"/>
          </w:rPr>
          <w:t>Remick, R. &amp; Wheeler, D. Molten Carbonate and Phosphoric Acid Stationary Fuel Cells : Overview and Gap Analysis Molten Carbonate and Phosphoric Acid Stationary Fuel Cells : Overview and Gap Analysis. NREL/TP-560-49072 1–51 (2010). Accessed: 12 February 2015.</w:t>
        </w:r>
      </w:hyperlink>
    </w:p>
    <w:p w14:paraId="0D2A1DF4" w14:textId="77777777" w:rsidR="004A2F22" w:rsidRDefault="00C646B5">
      <w:hyperlink r:id="rId24">
        <w:r w:rsidR="00C832FE">
          <w:rPr>
            <w:rStyle w:val="Link"/>
          </w:rPr>
          <w:t>Tateishi, H. et al. Graphene Oxide Fuel Cell. J. Electrochem. Soc. 160, F1175–F1178 (2013).</w:t>
        </w:r>
      </w:hyperlink>
    </w:p>
    <w:p w14:paraId="23CBDA61" w14:textId="77777777" w:rsidR="004A2F22" w:rsidRDefault="00C832FE">
      <w:pPr>
        <w:pStyle w:val="Heading1"/>
      </w:pPr>
      <w:bookmarkStart w:id="91" w:name="notes"/>
      <w:r>
        <w:t>Notes</w:t>
      </w:r>
    </w:p>
    <w:bookmarkEnd w:id="91"/>
    <w:p w14:paraId="5E8592AE" w14:textId="77777777" w:rsidR="004A2F22" w:rsidRDefault="00C832FE">
      <w:pPr>
        <w:pStyle w:val="Compact"/>
        <w:numPr>
          <w:ilvl w:val="0"/>
          <w:numId w:val="2"/>
        </w:numPr>
      </w:pPr>
      <w:r>
        <w:t xml:space="preserve">impact -- </w:t>
      </w:r>
      <w:r>
        <w:rPr>
          <w:i/>
        </w:rPr>
        <w:t>disruptive</w:t>
      </w:r>
      <w:r>
        <w:br/>
      </w:r>
    </w:p>
    <w:p w14:paraId="4558F613" w14:textId="77777777" w:rsidR="004A2F22" w:rsidRDefault="00C832FE">
      <w:pPr>
        <w:pStyle w:val="Compact"/>
        <w:numPr>
          <w:ilvl w:val="0"/>
          <w:numId w:val="2"/>
        </w:numPr>
      </w:pPr>
      <w:r>
        <w:t>figure</w:t>
      </w:r>
      <w:r>
        <w:br/>
      </w:r>
    </w:p>
    <w:p w14:paraId="00E52114" w14:textId="77777777" w:rsidR="004A2F22" w:rsidRDefault="00C832FE">
      <w:pPr>
        <w:pStyle w:val="Compact"/>
        <w:numPr>
          <w:ilvl w:val="0"/>
          <w:numId w:val="2"/>
        </w:numPr>
      </w:pPr>
      <w:r>
        <w:lastRenderedPageBreak/>
        <w:t>methanol economy better than hydrogen</w:t>
      </w:r>
      <w:r>
        <w:br/>
      </w:r>
    </w:p>
    <w:p w14:paraId="7132BE80" w14:textId="77777777" w:rsidR="004A2F22" w:rsidRDefault="00C832FE">
      <w:pPr>
        <w:pStyle w:val="Compact"/>
        <w:numPr>
          <w:ilvl w:val="0"/>
          <w:numId w:val="2"/>
        </w:numPr>
      </w:pPr>
      <w:r>
        <w:t>incremental market introduction</w:t>
      </w:r>
      <w:r>
        <w:br/>
      </w:r>
    </w:p>
    <w:p w14:paraId="42C32438" w14:textId="77777777" w:rsidR="004A2F22" w:rsidRDefault="00C832FE">
      <w:pPr>
        <w:pStyle w:val="Compact"/>
        <w:numPr>
          <w:ilvl w:val="0"/>
          <w:numId w:val="2"/>
        </w:numPr>
      </w:pPr>
      <w:r>
        <w:t>target energy density (volumetric &amp; gravimetric)</w:t>
      </w:r>
      <w:r>
        <w:br/>
      </w:r>
    </w:p>
    <w:p w14:paraId="53515721" w14:textId="77777777" w:rsidR="004A2F22" w:rsidRDefault="00C832FE">
      <w:pPr>
        <w:pStyle w:val="Compact"/>
        <w:numPr>
          <w:ilvl w:val="0"/>
          <w:numId w:val="2"/>
        </w:numPr>
      </w:pPr>
      <w:r>
        <w:t>address $\mathrm{CO_2}$</w:t>
      </w:r>
    </w:p>
    <w:p w14:paraId="72885E35" w14:textId="77777777" w:rsidR="004A2F22" w:rsidRDefault="00C832FE">
      <w:pPr>
        <w:pStyle w:val="Heading2"/>
      </w:pPr>
      <w:bookmarkStart w:id="92" w:name="task-assignment"/>
      <w:r>
        <w:t>Task assignment</w:t>
      </w:r>
    </w:p>
    <w:bookmarkEnd w:id="92"/>
    <w:p w14:paraId="7493138F" w14:textId="77777777" w:rsidR="004A2F22" w:rsidRDefault="00C832FE">
      <w:pPr>
        <w:pStyle w:val="Compact"/>
        <w:numPr>
          <w:ilvl w:val="0"/>
          <w:numId w:val="3"/>
        </w:numPr>
      </w:pPr>
      <w:r>
        <w:t>manufacturing: PGI</w:t>
      </w:r>
      <w:r>
        <w:br/>
      </w:r>
    </w:p>
    <w:p w14:paraId="49623BFA" w14:textId="77777777" w:rsidR="004A2F22" w:rsidRDefault="00C832FE">
      <w:pPr>
        <w:pStyle w:val="Compact"/>
        <w:numPr>
          <w:ilvl w:val="0"/>
          <w:numId w:val="3"/>
        </w:numPr>
      </w:pPr>
      <w:r>
        <w:t>battery development/selection: Chunmei</w:t>
      </w:r>
      <w:r>
        <w:br/>
      </w:r>
    </w:p>
    <w:p w14:paraId="58A3B65E" w14:textId="77777777" w:rsidR="004A2F22" w:rsidRDefault="00C832FE">
      <w:pPr>
        <w:pStyle w:val="Compact"/>
        <w:numPr>
          <w:ilvl w:val="0"/>
          <w:numId w:val="3"/>
        </w:numPr>
      </w:pPr>
      <w:r>
        <w:t>Stabilize Pt:Ru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93" w:name="lit.-notes"/>
      <w:r>
        <w:t>Lit. Notes</w:t>
      </w:r>
    </w:p>
    <w:bookmarkEnd w:id="93"/>
    <w:p w14:paraId="4A7028C2" w14:textId="77777777" w:rsidR="004A2F22" w:rsidRDefault="00C832FE">
      <w:pPr>
        <w:numPr>
          <w:ilvl w:val="0"/>
          <w:numId w:val="4"/>
        </w:numPr>
      </w:pPr>
      <w:r>
        <w:t>Methanol as a renewable fuel source: Liu2006; Wasmus and Kuver, J. Electroanal. Chem 461 (1999) 14-31; Arico, et al., Fuel Cells 2 (2001) 133-161</w:t>
      </w:r>
    </w:p>
    <w:p w14:paraId="4BD874EA" w14:textId="77777777" w:rsidR="004A2F22" w:rsidRDefault="00C832FE">
      <w:pPr>
        <w:numPr>
          <w:ilvl w:val="0"/>
          <w:numId w:val="4"/>
        </w:numPr>
      </w:pPr>
      <w:r>
        <w:t>Methanol electrooxidation steps: (1) methanol adsorption, (2) C--H activation (methanol dissociation), (3) water adsorption, (4) water activation, (5) CO oxidation; Lemy, Leger, and Srinivasan, Modern Aspects of Electrochem 34 (2001) 53-118</w:t>
      </w:r>
    </w:p>
    <w:p w14:paraId="4A0A1810" w14:textId="77777777" w:rsidR="004A2F22" w:rsidRDefault="00C832FE">
      <w:pPr>
        <w:numPr>
          <w:ilvl w:val="0"/>
          <w:numId w:val="4"/>
        </w:numPr>
      </w:pPr>
      <w:r>
        <w:t>Mench2003, ORR is the limiting reaction, how significantly? Other papers state that the anode catalyst is the limiting factor -- perhaps longevity? -- which stands in opposition to this assertion.</w:t>
      </w:r>
    </w:p>
    <w:p w14:paraId="0049FC9A" w14:textId="77777777" w:rsidR="004A2F22" w:rsidRDefault="00C832FE">
      <w:pPr>
        <w:numPr>
          <w:ilvl w:val="0"/>
          <w:numId w:val="4"/>
        </w:numPr>
      </w:pPr>
      <w:r>
        <w:t>Burke2007: simulations show hybrid hydrogen FC/battery-or-supercap EVs have 2-3 times the fuel economy of gasoline IC and 1.66-2x than gas-electric hybrids. NREL Advisor program? INEL SIMPLEV program for FC/batt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Gauchia2011: hydrogen FC/electrochemical storage concept. Directly on point. This work shows a model of a hybrid system, but uses the FC to directly power 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Feng2013: catalyst particle dispersion and support are important inf electrochem. performance.</w:t>
      </w:r>
    </w:p>
    <w:p w14:paraId="475B1C90" w14:textId="77777777" w:rsidR="004A2F22" w:rsidRDefault="00C832FE">
      <w:pPr>
        <w:numPr>
          <w:ilvl w:val="0"/>
          <w:numId w:val="4"/>
        </w:numPr>
      </w:pPr>
      <w:r>
        <w:lastRenderedPageBreak/>
        <w:t>Zheng2012: MEA production and catalyst loading are the two outstanding challenges that impede commercialization of DMFC.</w:t>
      </w:r>
    </w:p>
    <w:p w14:paraId="0D638985" w14:textId="77777777" w:rsidR="004A2F22" w:rsidRDefault="00C832FE">
      <w:pPr>
        <w:numPr>
          <w:ilvl w:val="0"/>
          <w:numId w:val="4"/>
        </w:numPr>
      </w:pPr>
      <w:r>
        <w:t>Joghee2012: Nitrogenation of MEA stabilizes Pt:Ru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94" w:name="benefits"/>
      <w:r>
        <w:t>Benefits</w:t>
      </w:r>
    </w:p>
    <w:bookmarkEnd w:id="94"/>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r>
        <w:t>developments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r>
        <w:t>methanol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95" w:name="dmfc"/>
      <w:r>
        <w:t>DMFC</w:t>
      </w:r>
    </w:p>
    <w:bookmarkEnd w:id="95"/>
    <w:p w14:paraId="58DC5091" w14:textId="77777777" w:rsidR="004A2F22" w:rsidRDefault="00C832FE">
      <w:pPr>
        <w:pStyle w:val="Compact"/>
        <w:numPr>
          <w:ilvl w:val="0"/>
          <w:numId w:val="6"/>
        </w:numPr>
      </w:pPr>
      <w:r>
        <w:t>extensible energy capacity</w:t>
      </w:r>
      <w:r>
        <w:br/>
      </w:r>
    </w:p>
    <w:p w14:paraId="170BA80A" w14:textId="77777777" w:rsidR="004A2F22" w:rsidRDefault="00C832FE">
      <w:pPr>
        <w:pStyle w:val="Compact"/>
        <w:numPr>
          <w:ilvl w:val="0"/>
          <w:numId w:val="6"/>
        </w:numPr>
      </w:pPr>
      <w:r>
        <w:t>high energy density (volumetric and gravimetric) than lithium ion</w:t>
      </w:r>
      <w:r>
        <w:br/>
        <w:t>hydrogen.</w:t>
      </w:r>
      <w:r>
        <w:br/>
      </w:r>
    </w:p>
    <w:p w14:paraId="353A478C" w14:textId="77777777" w:rsidR="004A2F22" w:rsidRDefault="00C832FE">
      <w:pPr>
        <w:pStyle w:val="Compact"/>
        <w:numPr>
          <w:ilvl w:val="0"/>
          <w:numId w:val="6"/>
        </w:numPr>
      </w:pPr>
      <w:r>
        <w:t>existing potential for a closed carbon cycle fuel</w:t>
      </w:r>
      <w:r>
        <w:br/>
      </w:r>
    </w:p>
    <w:p w14:paraId="17D79D61" w14:textId="77777777" w:rsidR="004A2F22" w:rsidRDefault="00C832FE">
      <w:pPr>
        <w:pStyle w:val="Compact"/>
        <w:numPr>
          <w:ilvl w:val="0"/>
          <w:numId w:val="6"/>
        </w:numPr>
      </w:pPr>
      <w:r>
        <w:t>excellent scalability</w:t>
      </w:r>
      <w:r>
        <w:br/>
      </w:r>
    </w:p>
    <w:p w14:paraId="45BD4BB5" w14:textId="77777777" w:rsidR="004A2F22" w:rsidRDefault="00C832FE">
      <w:pPr>
        <w:pStyle w:val="Compact"/>
        <w:numPr>
          <w:ilvl w:val="0"/>
          <w:numId w:val="6"/>
        </w:numPr>
      </w:pPr>
      <w:r>
        <w:t>excellent cell-to-cell consistency</w:t>
      </w:r>
    </w:p>
    <w:p w14:paraId="0A0E44CF" w14:textId="77777777" w:rsidR="004A2F22" w:rsidRDefault="00C832FE">
      <w:pPr>
        <w:pStyle w:val="Heading3"/>
      </w:pPr>
      <w:bookmarkStart w:id="96" w:name="batt"/>
      <w:r>
        <w:t>Batt</w:t>
      </w:r>
    </w:p>
    <w:bookmarkEnd w:id="96"/>
    <w:p w14:paraId="60727BCF" w14:textId="77777777" w:rsidR="004A2F22" w:rsidRDefault="00C832FE">
      <w:pPr>
        <w:pStyle w:val="Compact"/>
        <w:numPr>
          <w:ilvl w:val="0"/>
          <w:numId w:val="7"/>
        </w:numPr>
      </w:pPr>
      <w:r>
        <w:t>rapid power response (kinetics)</w:t>
      </w:r>
      <w:r>
        <w:br/>
      </w:r>
    </w:p>
    <w:p w14:paraId="2304A066" w14:textId="77777777" w:rsidR="004A2F22" w:rsidRDefault="00C832FE">
      <w:pPr>
        <w:pStyle w:val="Compact"/>
        <w:numPr>
          <w:ilvl w:val="0"/>
          <w:numId w:val="7"/>
        </w:numPr>
      </w:pPr>
      <w:r>
        <w:t>medium capacity (SC &lt; Batt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97" w:name="technical-challenges"/>
      <w:r>
        <w:t>Technical Challenges</w:t>
      </w:r>
    </w:p>
    <w:p w14:paraId="46829379" w14:textId="77777777" w:rsidR="004A2F22" w:rsidRDefault="00C832FE">
      <w:pPr>
        <w:pStyle w:val="Heading3"/>
      </w:pPr>
      <w:bookmarkStart w:id="98" w:name="dmfc-1"/>
      <w:bookmarkEnd w:id="97"/>
      <w:r>
        <w:t>DMFC</w:t>
      </w:r>
    </w:p>
    <w:bookmarkEnd w:id="98"/>
    <w:p w14:paraId="1A606845" w14:textId="77777777" w:rsidR="004A2F22" w:rsidRDefault="00C832FE">
      <w:pPr>
        <w:pStyle w:val="Compact"/>
        <w:numPr>
          <w:ilvl w:val="0"/>
          <w:numId w:val="8"/>
        </w:numPr>
      </w:pPr>
      <w:r>
        <w:t>poor kinetics</w:t>
      </w:r>
      <w:r>
        <w:br/>
      </w:r>
    </w:p>
    <w:p w14:paraId="7F8CD456" w14:textId="77777777" w:rsidR="004A2F22" w:rsidRDefault="00C832FE">
      <w:pPr>
        <w:pStyle w:val="Compact"/>
        <w:numPr>
          <w:ilvl w:val="0"/>
          <w:numId w:val="8"/>
        </w:numPr>
      </w:pPr>
      <w:r>
        <w:lastRenderedPageBreak/>
        <w:t>catalyst stability (anode)</w:t>
      </w:r>
      <w:r>
        <w:br/>
      </w:r>
    </w:p>
    <w:p w14:paraId="58BAED10" w14:textId="77777777" w:rsidR="004A2F22" w:rsidRDefault="00C832FE">
      <w:pPr>
        <w:numPr>
          <w:ilvl w:val="0"/>
          <w:numId w:val="8"/>
        </w:numPr>
      </w:pPr>
      <w:r>
        <w:t>crossover current</w:t>
      </w:r>
    </w:p>
    <w:p w14:paraId="1625688A" w14:textId="77777777" w:rsidR="004A2F22" w:rsidRDefault="00C832FE">
      <w:pPr>
        <w:pStyle w:val="Compact"/>
        <w:numPr>
          <w:ilvl w:val="1"/>
          <w:numId w:val="9"/>
        </w:numPr>
      </w:pPr>
      <w:r>
        <w:t>electromigration</w:t>
      </w:r>
      <w:r>
        <w:br/>
      </w:r>
    </w:p>
    <w:p w14:paraId="342834EC" w14:textId="77777777" w:rsidR="004A2F22" w:rsidRDefault="00C832FE">
      <w:pPr>
        <w:pStyle w:val="Compact"/>
        <w:numPr>
          <w:ilvl w:val="1"/>
          <w:numId w:val="9"/>
        </w:numPr>
      </w:pPr>
      <w:r>
        <w:t>diffusion</w:t>
      </w:r>
      <w:r>
        <w:br/>
      </w:r>
    </w:p>
    <w:p w14:paraId="058323D2" w14:textId="77777777" w:rsidR="004A2F22" w:rsidRDefault="00C832FE">
      <w:pPr>
        <w:numPr>
          <w:ilvl w:val="0"/>
          <w:numId w:val="8"/>
        </w:numPr>
      </w:pPr>
      <w:r>
        <w:t>polarization</w:t>
      </w:r>
    </w:p>
    <w:p w14:paraId="1301D9DA" w14:textId="77777777" w:rsidR="004A2F22" w:rsidRDefault="00C832FE">
      <w:pPr>
        <w:pStyle w:val="Compact"/>
        <w:numPr>
          <w:ilvl w:val="1"/>
          <w:numId w:val="10"/>
        </w:numPr>
      </w:pPr>
      <w:r>
        <w:t>Ohmic</w:t>
      </w:r>
      <w:r>
        <w:br/>
      </w:r>
    </w:p>
    <w:p w14:paraId="490F3A44" w14:textId="77777777" w:rsidR="004A2F22" w:rsidRDefault="00C832FE">
      <w:pPr>
        <w:pStyle w:val="Compact"/>
        <w:numPr>
          <w:ilvl w:val="1"/>
          <w:numId w:val="10"/>
        </w:numPr>
      </w:pPr>
      <w:r>
        <w:t>electrochemical</w:t>
      </w:r>
      <w:r>
        <w:br/>
      </w:r>
    </w:p>
    <w:p w14:paraId="683B13C6" w14:textId="77777777" w:rsidR="004A2F22" w:rsidRDefault="00C832FE">
      <w:pPr>
        <w:pStyle w:val="Compact"/>
        <w:numPr>
          <w:ilvl w:val="1"/>
          <w:numId w:val="10"/>
        </w:numPr>
      </w:pPr>
      <w:r>
        <w:t>catalytic</w:t>
      </w:r>
      <w:r>
        <w:br/>
      </w:r>
    </w:p>
    <w:p w14:paraId="3D72814D" w14:textId="77777777" w:rsidR="004A2F22" w:rsidRDefault="00C832FE">
      <w:pPr>
        <w:pStyle w:val="Compact"/>
        <w:numPr>
          <w:ilvl w:val="0"/>
          <w:numId w:val="8"/>
        </w:numPr>
      </w:pPr>
      <w:r>
        <w:t>$\mathrm{H_2O}$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99" w:name="battery"/>
      <w:r>
        <w:t>Battery</w:t>
      </w:r>
    </w:p>
    <w:bookmarkEnd w:id="99"/>
    <w:p w14:paraId="58701B14" w14:textId="77777777" w:rsidR="004A2F22" w:rsidRDefault="00C832FE">
      <w:pPr>
        <w:pStyle w:val="Compact"/>
        <w:numPr>
          <w:ilvl w:val="0"/>
          <w:numId w:val="11"/>
        </w:numPr>
      </w:pPr>
      <w:r>
        <w:t>limited energy storage capacity</w:t>
      </w:r>
      <w:r>
        <w:br/>
      </w:r>
    </w:p>
    <w:p w14:paraId="5FCBC181" w14:textId="77777777" w:rsidR="004A2F22" w:rsidRDefault="00C832FE">
      <w:pPr>
        <w:pStyle w:val="Compact"/>
        <w:numPr>
          <w:ilvl w:val="0"/>
          <w:numId w:val="11"/>
        </w:numPr>
      </w:pPr>
      <w:r>
        <w:t>poor operating range (T, state of charge -- charge window)</w:t>
      </w:r>
    </w:p>
    <w:sectPr w:rsidR="004A2F2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 w:author="Katherine Hurst" w:date="2015-02-17T22:03:00Z" w:initials="KH">
    <w:p w14:paraId="437AC817" w14:textId="644A5113" w:rsidR="00E3177B" w:rsidRDefault="00E3177B">
      <w:pPr>
        <w:pStyle w:val="CommentText"/>
      </w:pPr>
      <w:r>
        <w:rPr>
          <w:rStyle w:val="CommentReference"/>
        </w:rPr>
        <w:annotationRef/>
      </w:r>
      <w:r>
        <w:t>What specifically was the issue with the hydrogen fuel?  Or was it in the battery? Or was it due to combining the systems? Does this issue not exist in DMFC?</w:t>
      </w:r>
    </w:p>
  </w:comment>
  <w:comment w:id="86" w:author="Katherine Hurst" w:date="2015-02-17T22:04:00Z" w:initials="KH">
    <w:p w14:paraId="1215213E" w14:textId="04B0EC75" w:rsidR="00E3177B" w:rsidRDefault="00E3177B">
      <w:pPr>
        <w:pStyle w:val="CommentText"/>
      </w:pPr>
      <w:r>
        <w:rPr>
          <w:rStyle w:val="CommentReference"/>
        </w:rPr>
        <w:annotationRef/>
      </w:r>
      <w:r>
        <w:t>Will PGI make the DMFC?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6130"/>
    <w:rsid w:val="00242733"/>
    <w:rsid w:val="003C785E"/>
    <w:rsid w:val="004A2F22"/>
    <w:rsid w:val="004D2422"/>
    <w:rsid w:val="004E29B3"/>
    <w:rsid w:val="004F78EC"/>
    <w:rsid w:val="00590D07"/>
    <w:rsid w:val="005C0462"/>
    <w:rsid w:val="00784D58"/>
    <w:rsid w:val="007F1B95"/>
    <w:rsid w:val="0089684B"/>
    <w:rsid w:val="008D6863"/>
    <w:rsid w:val="00AF1359"/>
    <w:rsid w:val="00B86B75"/>
    <w:rsid w:val="00BC48D5"/>
    <w:rsid w:val="00C36279"/>
    <w:rsid w:val="00C646B5"/>
    <w:rsid w:val="00C832FE"/>
    <w:rsid w:val="00E315A3"/>
    <w:rsid w:val="00E317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0C6130"/>
    <w:rPr>
      <w:sz w:val="18"/>
      <w:szCs w:val="18"/>
    </w:rPr>
  </w:style>
  <w:style w:type="paragraph" w:styleId="CommentText">
    <w:name w:val="annotation text"/>
    <w:basedOn w:val="Normal"/>
    <w:link w:val="CommentTextChar"/>
    <w:rsid w:val="000C6130"/>
  </w:style>
  <w:style w:type="character" w:customStyle="1" w:styleId="CommentTextChar">
    <w:name w:val="Comment Text Char"/>
    <w:basedOn w:val="DefaultParagraphFont"/>
    <w:link w:val="CommentText"/>
    <w:rsid w:val="000C6130"/>
  </w:style>
  <w:style w:type="paragraph" w:styleId="CommentSubject">
    <w:name w:val="annotation subject"/>
    <w:basedOn w:val="CommentText"/>
    <w:next w:val="CommentText"/>
    <w:link w:val="CommentSubjectChar"/>
    <w:rsid w:val="000C6130"/>
    <w:rPr>
      <w:b/>
      <w:bCs/>
      <w:sz w:val="20"/>
      <w:szCs w:val="20"/>
    </w:rPr>
  </w:style>
  <w:style w:type="character" w:customStyle="1" w:styleId="CommentSubjectChar">
    <w:name w:val="Comment Subject Char"/>
    <w:basedOn w:val="CommentTextChar"/>
    <w:link w:val="CommentSubject"/>
    <w:rsid w:val="000C613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0C6130"/>
    <w:rPr>
      <w:sz w:val="18"/>
      <w:szCs w:val="18"/>
    </w:rPr>
  </w:style>
  <w:style w:type="paragraph" w:styleId="CommentText">
    <w:name w:val="annotation text"/>
    <w:basedOn w:val="Normal"/>
    <w:link w:val="CommentTextChar"/>
    <w:rsid w:val="000C6130"/>
  </w:style>
  <w:style w:type="character" w:customStyle="1" w:styleId="CommentTextChar">
    <w:name w:val="Comment Text Char"/>
    <w:basedOn w:val="DefaultParagraphFont"/>
    <w:link w:val="CommentText"/>
    <w:rsid w:val="000C6130"/>
  </w:style>
  <w:style w:type="paragraph" w:styleId="CommentSubject">
    <w:name w:val="annotation subject"/>
    <w:basedOn w:val="CommentText"/>
    <w:next w:val="CommentText"/>
    <w:link w:val="CommentSubjectChar"/>
    <w:rsid w:val="000C6130"/>
    <w:rPr>
      <w:b/>
      <w:bCs/>
      <w:sz w:val="20"/>
      <w:szCs w:val="20"/>
    </w:rPr>
  </w:style>
  <w:style w:type="character" w:customStyle="1" w:styleId="CommentSubjectChar">
    <w:name w:val="Comment Subject Char"/>
    <w:basedOn w:val="CommentTextChar"/>
    <w:link w:val="CommentSubject"/>
    <w:rsid w:val="000C61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149/1.1526108" TargetMode="External"/><Relationship Id="rId20" Type="http://schemas.openxmlformats.org/officeDocument/2006/relationships/hyperlink" Target="https://archive.org/details/londonedinburghp13lond" TargetMode="External"/><Relationship Id="rId21" Type="http://schemas.openxmlformats.org/officeDocument/2006/relationships/hyperlink" Target="https://archive.org/details/londonedinburghp143lond" TargetMode="External"/><Relationship Id="rId22" Type="http://schemas.openxmlformats.org/officeDocument/2006/relationships/hyperlink" Target="http://dx.doi.org/10.1149/1.1526108" TargetMode="External"/><Relationship Id="rId23" Type="http://schemas.openxmlformats.org/officeDocument/2006/relationships/hyperlink" Target="http://www1.eere.energy.gov/hydrogenandfuelcells/pdfs/49072.pdf" TargetMode="External"/><Relationship Id="rId24" Type="http://schemas.openxmlformats.org/officeDocument/2006/relationships/hyperlink" Target="http://jes.ecsdl.org/cgi/doi/10.1149/2.008311je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jes.ecsdl.org/cgi/doi/10.1149/2.008311jes" TargetMode="External"/><Relationship Id="rId11" Type="http://schemas.openxmlformats.org/officeDocument/2006/relationships/image" Target="media/image1.png"/><Relationship Id="rId12"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3" Type="http://schemas.openxmlformats.org/officeDocument/2006/relationships/hyperlink" Target="http://www.methanol.org/methanol-basics/overview/how-is-methanol-made-.aspx" TargetMode="External"/><Relationship Id="rId14"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5" Type="http://schemas.openxmlformats.org/officeDocument/2006/relationships/hyperlink" Target="http://dx.doi.org/10.1109/VPPC.2011.6043246" TargetMode="External"/><Relationship Id="rId16" Type="http://schemas.openxmlformats.org/officeDocument/2006/relationships/hyperlink" Target="http://www.boeing.com/news/frontiers/archive/2008/may/ts_sf04.pdf" TargetMode="External"/><Relationship Id="rId17" Type="http://schemas.openxmlformats.org/officeDocument/2006/relationships/comments" Target="comments.xml"/><Relationship Id="rId18" Type="http://schemas.openxmlformats.org/officeDocument/2006/relationships/hyperlink" Target="http://www.boeing.com/news/frontiers/archive/2008/may/ts_sf04.pdf" TargetMode="External"/><Relationship Id="rId19" Type="http://schemas.openxmlformats.org/officeDocument/2006/relationships/hyperlink" Target="http://dx.doi.org/10.1109/VPPC.2011.604324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org/details/londonedinburghp13lond" TargetMode="External"/><Relationship Id="rId7" Type="http://schemas.openxmlformats.org/officeDocument/2006/relationships/hyperlink" Target="https://archive.org/details/londonedinburghp143lond" TargetMode="External"/><Relationship Id="rId8" Type="http://schemas.openxmlformats.org/officeDocument/2006/relationships/hyperlink" Target="http://www1.eere.energy.gov/hydrogenandfuelcells/pdfs/490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2638</Words>
  <Characters>15043</Characters>
  <Application>Microsoft Macintosh Word</Application>
  <DocSecurity>0</DocSecurity>
  <Lines>125</Lines>
  <Paragraphs>35</Paragraphs>
  <ScaleCrop>false</ScaleCrop>
  <Company>Colorado School of Mines</Company>
  <LinksUpToDate>false</LinksUpToDate>
  <CharactersWithSpaces>17646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Hurst</dc:creator>
  <cp:lastModifiedBy>Katherine Hurst</cp:lastModifiedBy>
  <cp:revision>4</cp:revision>
  <dcterms:created xsi:type="dcterms:W3CDTF">2015-02-18T05:04:00Z</dcterms:created>
  <dcterms:modified xsi:type="dcterms:W3CDTF">2015-02-18T06:40:00Z</dcterms:modified>
</cp:coreProperties>
</file>