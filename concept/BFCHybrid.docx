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61BD9" w14:textId="3DD7C44D" w:rsidR="004A2F22" w:rsidRPr="006937AB" w:rsidRDefault="00DA5EC8" w:rsidP="00760117">
      <w:pPr>
        <w:spacing w:before="0" w:after="0"/>
        <w:jc w:val="center"/>
        <w:rPr>
          <w:rFonts w:ascii="Baskerville" w:hAnsi="Baskerville"/>
          <w:szCs w:val="28"/>
        </w:rPr>
      </w:pPr>
      <w:bookmarkStart w:id="0" w:name="a-direct-methanol-fuel-cell-solid-state-"/>
      <w:r w:rsidRPr="006937AB">
        <w:rPr>
          <w:rFonts w:ascii="Baskerville" w:hAnsi="Baskerville"/>
          <w:szCs w:val="28"/>
        </w:rPr>
        <w:t xml:space="preserve">Methanol Fuel Cell Enabled </w:t>
      </w:r>
      <w:r w:rsidR="009B42F9" w:rsidRPr="006937AB">
        <w:rPr>
          <w:rFonts w:ascii="Baskerville" w:hAnsi="Baskerville"/>
          <w:szCs w:val="28"/>
        </w:rPr>
        <w:t xml:space="preserve">Hybrid </w:t>
      </w:r>
      <w:r w:rsidRPr="006937AB">
        <w:rPr>
          <w:rFonts w:ascii="Baskerville" w:hAnsi="Baskerville"/>
          <w:szCs w:val="28"/>
        </w:rPr>
        <w:t>Power System</w:t>
      </w:r>
    </w:p>
    <w:p w14:paraId="61CF1AB5" w14:textId="77777777" w:rsidR="00447FFA" w:rsidRPr="006937AB" w:rsidRDefault="00447FFA">
      <w:pPr>
        <w:spacing w:before="0" w:after="0"/>
        <w:jc w:val="center"/>
        <w:rPr>
          <w:rFonts w:ascii="Baskerville" w:hAnsi="Baskerville"/>
          <w:sz w:val="20"/>
          <w:szCs w:val="22"/>
        </w:rPr>
      </w:pPr>
    </w:p>
    <w:p w14:paraId="352672C0" w14:textId="5274F4AE" w:rsidR="00447FFA" w:rsidRPr="006937AB" w:rsidRDefault="00447FFA">
      <w:pPr>
        <w:spacing w:before="0" w:after="0"/>
        <w:jc w:val="center"/>
        <w:rPr>
          <w:rFonts w:ascii="Baskerville" w:hAnsi="Baskerville"/>
          <w:sz w:val="20"/>
          <w:szCs w:val="22"/>
        </w:rPr>
      </w:pPr>
      <w:r w:rsidRPr="006937AB">
        <w:rPr>
          <w:rFonts w:ascii="Baskerville" w:hAnsi="Baskerville"/>
          <w:sz w:val="20"/>
          <w:szCs w:val="22"/>
        </w:rPr>
        <w:t>Process Global, Inc. (Sunnyvale, CA); Dr. Branden Kappes</w:t>
      </w:r>
    </w:p>
    <w:p w14:paraId="010B0C79" w14:textId="77777777" w:rsidR="00447FFA" w:rsidRPr="006937AB" w:rsidRDefault="00447FFA">
      <w:pPr>
        <w:spacing w:before="0" w:after="0"/>
        <w:jc w:val="center"/>
        <w:rPr>
          <w:rFonts w:ascii="Baskerville" w:hAnsi="Baskerville"/>
          <w:sz w:val="20"/>
          <w:szCs w:val="22"/>
        </w:rPr>
      </w:pPr>
    </w:p>
    <w:p w14:paraId="1F0D0B3D" w14:textId="2F7838C2" w:rsidR="00447FFA" w:rsidRPr="006937AB" w:rsidRDefault="00447FFA">
      <w:pPr>
        <w:spacing w:before="0" w:after="0"/>
        <w:jc w:val="center"/>
        <w:rPr>
          <w:rFonts w:ascii="Baskerville" w:hAnsi="Baskerville"/>
          <w:sz w:val="20"/>
          <w:szCs w:val="22"/>
        </w:rPr>
      </w:pPr>
      <w:r w:rsidRPr="006937AB">
        <w:rPr>
          <w:rFonts w:ascii="Baskerville" w:hAnsi="Baskerville"/>
          <w:sz w:val="20"/>
          <w:szCs w:val="22"/>
        </w:rPr>
        <w:t>Technical Category: 7.L Technologies for portable po</w:t>
      </w:r>
      <w:r w:rsidRPr="006937AB">
        <w:rPr>
          <w:rFonts w:ascii="Baskerville" w:hAnsi="Baskerville"/>
          <w:sz w:val="20"/>
          <w:szCs w:val="22"/>
        </w:rPr>
        <w:t>w</w:t>
      </w:r>
      <w:r w:rsidRPr="006937AB">
        <w:rPr>
          <w:rFonts w:ascii="Baskerville" w:hAnsi="Baskerville"/>
          <w:sz w:val="20"/>
          <w:szCs w:val="22"/>
        </w:rPr>
        <w:t>er applications</w:t>
      </w:r>
    </w:p>
    <w:p w14:paraId="6183C20E" w14:textId="09A45E5B" w:rsidR="00447FFA" w:rsidRPr="006937AB" w:rsidRDefault="00447FFA">
      <w:pPr>
        <w:spacing w:before="0" w:after="0"/>
        <w:jc w:val="center"/>
        <w:rPr>
          <w:rFonts w:ascii="Baskerville" w:hAnsi="Baskerville"/>
          <w:sz w:val="20"/>
          <w:szCs w:val="22"/>
        </w:rPr>
      </w:pPr>
      <w:r w:rsidRPr="006937AB">
        <w:rPr>
          <w:rFonts w:ascii="Baskerville" w:hAnsi="Baskerville"/>
          <w:sz w:val="20"/>
          <w:szCs w:val="22"/>
        </w:rPr>
        <w:t>Estimated Total Project Cost: $3.6M</w:t>
      </w:r>
    </w:p>
    <w:p w14:paraId="6E63E711" w14:textId="6BDFBAB8" w:rsidR="00447FFA" w:rsidRPr="006937AB" w:rsidRDefault="00447FFA">
      <w:pPr>
        <w:spacing w:before="0" w:after="0"/>
        <w:jc w:val="center"/>
        <w:rPr>
          <w:rFonts w:ascii="Baskerville" w:hAnsi="Baskerville"/>
          <w:sz w:val="20"/>
          <w:szCs w:val="22"/>
        </w:rPr>
      </w:pPr>
      <w:r w:rsidRPr="006937AB">
        <w:rPr>
          <w:rFonts w:ascii="Baskerville" w:hAnsi="Baskerville"/>
          <w:sz w:val="20"/>
          <w:szCs w:val="22"/>
        </w:rPr>
        <w:t>Project Duration: 3 years</w:t>
      </w:r>
    </w:p>
    <w:p w14:paraId="4A9ADD6C" w14:textId="56BBAC64" w:rsidR="00844653" w:rsidRPr="006937AB" w:rsidRDefault="00B3320A" w:rsidP="006937AB">
      <w:pPr>
        <w:spacing w:before="0" w:after="0"/>
        <w:jc w:val="both"/>
        <w:rPr>
          <w:rFonts w:ascii="Baskerville" w:hAnsi="Baskerville" w:cs="Calibri"/>
          <w:bCs/>
          <w:sz w:val="20"/>
          <w:szCs w:val="22"/>
        </w:rPr>
      </w:pPr>
      <w:bookmarkStart w:id="1" w:name="introduction"/>
      <w:bookmarkEnd w:id="0"/>
      <w:r w:rsidRPr="006937AB">
        <w:rPr>
          <w:rFonts w:ascii="Baskerville" w:hAnsi="Baskerville" w:cs="Calibri"/>
          <w:bCs/>
          <w:sz w:val="20"/>
          <w:szCs w:val="22"/>
        </w:rPr>
        <w:t> </w:t>
      </w:r>
    </w:p>
    <w:p w14:paraId="1E99C70E" w14:textId="1515A195" w:rsidR="00B3320A" w:rsidRPr="006937AB" w:rsidRDefault="00447FFA" w:rsidP="006937AB">
      <w:pPr>
        <w:spacing w:before="0" w:after="0"/>
        <w:jc w:val="both"/>
        <w:rPr>
          <w:rFonts w:ascii="Baskerville" w:hAnsi="Baskerville" w:cs="Times"/>
          <w:b/>
          <w:sz w:val="20"/>
          <w:szCs w:val="22"/>
        </w:rPr>
      </w:pPr>
      <w:r w:rsidRPr="006937AB">
        <w:rPr>
          <w:rFonts w:ascii="Baskerville" w:hAnsi="Baskerville" w:cs="Calibri"/>
          <w:b/>
          <w:bCs/>
          <w:sz w:val="20"/>
          <w:szCs w:val="22"/>
        </w:rPr>
        <w:t>Summary</w:t>
      </w:r>
    </w:p>
    <w:p w14:paraId="52A852F9" w14:textId="77777777" w:rsidR="00447FFA" w:rsidRPr="006937AB" w:rsidRDefault="00447FFA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</w:p>
    <w:p w14:paraId="5D50866E" w14:textId="57153FA4" w:rsidR="00447FFA" w:rsidRPr="006937AB" w:rsidRDefault="00935B9F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</w:r>
      <w:r w:rsidR="0066470F" w:rsidRPr="006937AB">
        <w:rPr>
          <w:rFonts w:ascii="Baskerville" w:hAnsi="Baskerville" w:cs="Apple Symbols"/>
          <w:sz w:val="20"/>
          <w:szCs w:val="22"/>
        </w:rPr>
        <w:t>Next generation portable electronics, remote monitoring and communications systems will increasin</w:t>
      </w:r>
      <w:r w:rsidR="0066470F" w:rsidRPr="006937AB">
        <w:rPr>
          <w:rFonts w:ascii="Baskerville" w:hAnsi="Baskerville" w:cs="Apple Symbols"/>
          <w:sz w:val="20"/>
          <w:szCs w:val="22"/>
        </w:rPr>
        <w:t>g</w:t>
      </w:r>
      <w:r w:rsidR="0066470F" w:rsidRPr="006937AB">
        <w:rPr>
          <w:rFonts w:ascii="Baskerville" w:hAnsi="Baskerville" w:cs="Apple Symbols"/>
          <w:sz w:val="20"/>
          <w:szCs w:val="22"/>
        </w:rPr>
        <w:t>ly require always-on te</w:t>
      </w:r>
      <w:r w:rsidR="00E70019" w:rsidRPr="006937AB">
        <w:rPr>
          <w:rFonts w:ascii="Baskerville" w:hAnsi="Baskerville" w:cs="Apple Symbols"/>
          <w:sz w:val="20"/>
          <w:szCs w:val="22"/>
        </w:rPr>
        <w:t>chnologies – such as powered sensors</w:t>
      </w:r>
      <w:r w:rsidR="0066470F" w:rsidRPr="006937AB">
        <w:rPr>
          <w:rFonts w:ascii="Baskerville" w:hAnsi="Baskerville" w:cs="Apple Symbols"/>
          <w:sz w:val="20"/>
          <w:szCs w:val="22"/>
        </w:rPr>
        <w:t xml:space="preserve">, </w:t>
      </w:r>
      <w:r w:rsidR="00E70019" w:rsidRPr="006937AB">
        <w:rPr>
          <w:rFonts w:ascii="Baskerville" w:hAnsi="Baskerville" w:cs="Apple Symbols"/>
          <w:sz w:val="20"/>
          <w:szCs w:val="22"/>
        </w:rPr>
        <w:t>continuous data acquisition, on-chip data an</w:t>
      </w:r>
      <w:r w:rsidR="00E70019" w:rsidRPr="006937AB">
        <w:rPr>
          <w:rFonts w:ascii="Baskerville" w:hAnsi="Baskerville" w:cs="Apple Symbols"/>
          <w:sz w:val="20"/>
          <w:szCs w:val="22"/>
        </w:rPr>
        <w:t>a</w:t>
      </w:r>
      <w:r w:rsidR="00E70019" w:rsidRPr="006937AB">
        <w:rPr>
          <w:rFonts w:ascii="Baskerville" w:hAnsi="Baskerville" w:cs="Apple Symbols"/>
          <w:sz w:val="20"/>
          <w:szCs w:val="22"/>
        </w:rPr>
        <w:t>lytics</w:t>
      </w:r>
      <w:r w:rsidR="0066470F" w:rsidRPr="006937AB">
        <w:rPr>
          <w:rFonts w:ascii="Baskerville" w:hAnsi="Baskerville" w:cs="Apple Symbols"/>
          <w:sz w:val="20"/>
          <w:szCs w:val="22"/>
        </w:rPr>
        <w:t xml:space="preserve"> </w:t>
      </w:r>
      <w:r w:rsidR="00E70019" w:rsidRPr="006937AB">
        <w:rPr>
          <w:rFonts w:ascii="Baskerville" w:hAnsi="Baskerville" w:cs="Apple Symbols"/>
          <w:sz w:val="20"/>
          <w:szCs w:val="22"/>
        </w:rPr>
        <w:t>and communication</w:t>
      </w:r>
      <w:r w:rsidR="0066470F" w:rsidRPr="006937AB">
        <w:rPr>
          <w:rFonts w:ascii="Baskerville" w:hAnsi="Baskerville" w:cs="Apple Symbols"/>
          <w:sz w:val="20"/>
          <w:szCs w:val="22"/>
        </w:rPr>
        <w:t xml:space="preserve">– to improve functionality and extend into applications currently prohibited by </w:t>
      </w:r>
      <w:r w:rsidR="00E70019" w:rsidRPr="006937AB">
        <w:rPr>
          <w:rFonts w:ascii="Baskerville" w:hAnsi="Baskerville" w:cs="Apple Symbols"/>
          <w:sz w:val="20"/>
          <w:szCs w:val="22"/>
        </w:rPr>
        <w:t>relativ</w:t>
      </w:r>
      <w:r w:rsidR="00E70019" w:rsidRPr="006937AB">
        <w:rPr>
          <w:rFonts w:ascii="Baskerville" w:hAnsi="Baskerville" w:cs="Apple Symbols"/>
          <w:sz w:val="20"/>
          <w:szCs w:val="22"/>
        </w:rPr>
        <w:t>e</w:t>
      </w:r>
      <w:r w:rsidR="00E70019" w:rsidRPr="006937AB">
        <w:rPr>
          <w:rFonts w:ascii="Baskerville" w:hAnsi="Baskerville" w:cs="Apple Symbols"/>
          <w:sz w:val="20"/>
          <w:szCs w:val="22"/>
        </w:rPr>
        <w:t xml:space="preserve">ly high </w:t>
      </w:r>
      <w:r w:rsidR="0066470F" w:rsidRPr="006937AB">
        <w:rPr>
          <w:rFonts w:ascii="Baskerville" w:hAnsi="Baskerville" w:cs="Apple Symbols"/>
          <w:sz w:val="20"/>
          <w:szCs w:val="22"/>
        </w:rPr>
        <w:t>energy demands.</w:t>
      </w:r>
    </w:p>
    <w:p w14:paraId="1EF8D1F1" w14:textId="5347D8AF" w:rsidR="00844653" w:rsidRPr="006937AB" w:rsidRDefault="00F50878" w:rsidP="006937AB">
      <w:pPr>
        <w:spacing w:before="0" w:after="0"/>
        <w:jc w:val="both"/>
        <w:rPr>
          <w:rFonts w:ascii="Baskerville" w:hAnsi="Baskerville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  <w:t>Lithium ion b</w:t>
      </w:r>
      <w:r w:rsidR="00844653" w:rsidRPr="006937AB">
        <w:rPr>
          <w:rFonts w:ascii="Baskerville" w:hAnsi="Baskerville" w:cs="Apple Symbols"/>
          <w:sz w:val="20"/>
          <w:szCs w:val="22"/>
        </w:rPr>
        <w:t>atteries are sufficient to power existing portable systems, and operate at or near 100% Co</w:t>
      </w:r>
      <w:r w:rsidR="00844653" w:rsidRPr="006937AB">
        <w:rPr>
          <w:rFonts w:ascii="Baskerville" w:hAnsi="Baskerville" w:cs="Apple Symbols"/>
          <w:sz w:val="20"/>
          <w:szCs w:val="22"/>
        </w:rPr>
        <w:t>u</w:t>
      </w:r>
      <w:r w:rsidR="00844653" w:rsidRPr="006937AB">
        <w:rPr>
          <w:rFonts w:ascii="Baskerville" w:hAnsi="Baskerville" w:cs="Apple Symbols"/>
          <w:sz w:val="20"/>
          <w:szCs w:val="22"/>
        </w:rPr>
        <w:t xml:space="preserve">lombic efficiency over both a wide state of charge and a wide range of currents. But low energy densities, below 150 </w:t>
      </w:r>
      <w:proofErr w:type="spellStart"/>
      <w:r w:rsidR="00844653" w:rsidRPr="006937AB">
        <w:rPr>
          <w:rFonts w:ascii="Baskerville" w:hAnsi="Baskerville" w:cs="Apple Symbols"/>
          <w:sz w:val="20"/>
          <w:szCs w:val="22"/>
        </w:rPr>
        <w:t>Wh</w:t>
      </w:r>
      <w:proofErr w:type="spellEnd"/>
      <w:r w:rsidR="00844653" w:rsidRPr="006937AB">
        <w:rPr>
          <w:rFonts w:ascii="Baskerville" w:hAnsi="Baskerville" w:cs="Apple Symbols"/>
          <w:sz w:val="20"/>
          <w:szCs w:val="22"/>
        </w:rPr>
        <w:t xml:space="preserve">/kg (100 </w:t>
      </w:r>
      <w:proofErr w:type="spellStart"/>
      <w:r w:rsidR="00844653" w:rsidRPr="006937AB">
        <w:rPr>
          <w:rFonts w:ascii="Baskerville" w:hAnsi="Baskerville" w:cs="Apple Symbols"/>
          <w:sz w:val="20"/>
          <w:szCs w:val="22"/>
        </w:rPr>
        <w:t>Wh</w:t>
      </w:r>
      <w:proofErr w:type="spellEnd"/>
      <w:r w:rsidR="00844653" w:rsidRPr="006937AB">
        <w:rPr>
          <w:rFonts w:ascii="Baskerville" w:hAnsi="Baskerville" w:cs="Apple Symbols"/>
          <w:sz w:val="20"/>
          <w:szCs w:val="22"/>
        </w:rPr>
        <w:t>/L), place prohibitive limits on the always-on state required fo</w:t>
      </w:r>
      <w:r w:rsidRPr="006937AB">
        <w:rPr>
          <w:rFonts w:ascii="Baskerville" w:hAnsi="Baskerville" w:cs="Apple Symbols"/>
          <w:sz w:val="20"/>
          <w:szCs w:val="22"/>
        </w:rPr>
        <w:t>r next generation functionality in portable devices, such as cellular phones and tablets.</w:t>
      </w:r>
      <w:r w:rsidR="00BD67A3">
        <w:rPr>
          <w:rFonts w:ascii="Baskerville" w:hAnsi="Baskerville" w:cs="Apple Symbols"/>
          <w:sz w:val="20"/>
          <w:szCs w:val="22"/>
        </w:rPr>
        <w:t xml:space="preserve"> In contrast, d</w:t>
      </w:r>
      <w:r w:rsidR="00844653" w:rsidRPr="006937AB">
        <w:rPr>
          <w:rFonts w:ascii="Baskerville" w:hAnsi="Baskerville" w:cs="Apple Symbols"/>
          <w:sz w:val="20"/>
          <w:szCs w:val="22"/>
        </w:rPr>
        <w:t>irect methanol fuel cells</w:t>
      </w:r>
      <w:r w:rsidR="003B238F">
        <w:rPr>
          <w:rFonts w:ascii="Baskerville" w:hAnsi="Baskerville" w:cs="Apple Symbols"/>
          <w:sz w:val="20"/>
          <w:szCs w:val="22"/>
        </w:rPr>
        <w:t xml:space="preserve"> (DMFC</w:t>
      </w:r>
      <w:r w:rsidR="00D37506">
        <w:rPr>
          <w:rFonts w:ascii="Baskerville" w:hAnsi="Baskerville" w:cs="Apple Symbols"/>
          <w:sz w:val="20"/>
          <w:szCs w:val="22"/>
        </w:rPr>
        <w:t>s</w:t>
      </w:r>
      <w:r w:rsidR="003B238F">
        <w:rPr>
          <w:rFonts w:ascii="Baskerville" w:hAnsi="Baskerville" w:cs="Apple Symbols"/>
          <w:sz w:val="20"/>
          <w:szCs w:val="22"/>
        </w:rPr>
        <w:t>)</w:t>
      </w:r>
      <w:r w:rsidR="00844653" w:rsidRPr="006937AB">
        <w:rPr>
          <w:rFonts w:ascii="Baskerville" w:hAnsi="Baskerville" w:cs="Apple Symbols"/>
          <w:sz w:val="20"/>
          <w:szCs w:val="22"/>
        </w:rPr>
        <w:t xml:space="preserve"> have theoretical energy densities in excess of 5000 </w:t>
      </w:r>
      <w:proofErr w:type="spellStart"/>
      <w:r w:rsidR="00844653" w:rsidRPr="006937AB">
        <w:rPr>
          <w:rFonts w:ascii="Baskerville" w:hAnsi="Baskerville" w:cs="Apple Symbols"/>
          <w:sz w:val="20"/>
          <w:szCs w:val="22"/>
        </w:rPr>
        <w:t>Wh</w:t>
      </w:r>
      <w:proofErr w:type="spellEnd"/>
      <w:r w:rsidR="00844653" w:rsidRPr="006937AB">
        <w:rPr>
          <w:rFonts w:ascii="Baskerville" w:hAnsi="Baskerville" w:cs="Apple Symbols"/>
          <w:sz w:val="20"/>
          <w:szCs w:val="22"/>
        </w:rPr>
        <w:t xml:space="preserve">/kg (3000 </w:t>
      </w:r>
      <w:proofErr w:type="spellStart"/>
      <w:r w:rsidR="00844653" w:rsidRPr="006937AB">
        <w:rPr>
          <w:rFonts w:ascii="Baskerville" w:hAnsi="Baskerville" w:cs="Apple Symbols"/>
          <w:sz w:val="20"/>
          <w:szCs w:val="22"/>
        </w:rPr>
        <w:t>Wh</w:t>
      </w:r>
      <w:proofErr w:type="spellEnd"/>
      <w:r w:rsidR="00844653" w:rsidRPr="006937AB">
        <w:rPr>
          <w:rFonts w:ascii="Baskerville" w:hAnsi="Baskerville" w:cs="Apple Symbols"/>
          <w:sz w:val="20"/>
          <w:szCs w:val="22"/>
        </w:rPr>
        <w:t xml:space="preserve">/L), but </w:t>
      </w:r>
      <w:r w:rsidR="00844653" w:rsidRPr="006937AB">
        <w:rPr>
          <w:rFonts w:ascii="Baskerville" w:hAnsi="Baskerville"/>
          <w:sz w:val="20"/>
          <w:szCs w:val="22"/>
        </w:rPr>
        <w:t xml:space="preserve">suffer from intrinsic electrochemical limitations to their use as stand-alone power supplies. Sluggish kinetics, and chemical-, mass transport-, and </w:t>
      </w:r>
      <w:proofErr w:type="spellStart"/>
      <w:r w:rsidR="00844653" w:rsidRPr="006937AB">
        <w:rPr>
          <w:rFonts w:ascii="Baskerville" w:hAnsi="Baskerville"/>
          <w:sz w:val="20"/>
          <w:szCs w:val="22"/>
        </w:rPr>
        <w:t>ohmic</w:t>
      </w:r>
      <w:proofErr w:type="spellEnd"/>
      <w:r w:rsidR="00844653" w:rsidRPr="006937AB">
        <w:rPr>
          <w:rFonts w:ascii="Baskerville" w:hAnsi="Baskerville"/>
          <w:sz w:val="20"/>
          <w:szCs w:val="22"/>
        </w:rPr>
        <w:t>-polarization losses impede their ability to promptly respond to changes in power demand and result in a narrow optimal operating range, respectively.</w:t>
      </w:r>
    </w:p>
    <w:p w14:paraId="7E33F41E" w14:textId="3323A29D" w:rsidR="00F50878" w:rsidRPr="006937AB" w:rsidRDefault="00935B9F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</w:r>
      <w:r w:rsidR="00844653" w:rsidRPr="006937AB">
        <w:rPr>
          <w:rFonts w:ascii="Baskerville" w:hAnsi="Baskerville" w:cs="Apple Symbols"/>
          <w:sz w:val="20"/>
          <w:szCs w:val="22"/>
        </w:rPr>
        <w:t xml:space="preserve">A hybrid battery-fuel cell power system couples the energy density of a direct methanol fuel cell with the power response and wide operational efficiency of </w:t>
      </w:r>
      <w:r w:rsidR="003B238F">
        <w:rPr>
          <w:rFonts w:ascii="Baskerville" w:hAnsi="Baskerville" w:cs="Apple Symbols"/>
          <w:sz w:val="20"/>
          <w:szCs w:val="22"/>
        </w:rPr>
        <w:t xml:space="preserve">an all solid-state </w:t>
      </w:r>
      <w:r w:rsidR="00844653" w:rsidRPr="006937AB">
        <w:rPr>
          <w:rFonts w:ascii="Baskerville" w:hAnsi="Baskerville" w:cs="Apple Symbols"/>
          <w:sz w:val="20"/>
          <w:szCs w:val="22"/>
        </w:rPr>
        <w:t>lithium ion batter</w:t>
      </w:r>
      <w:r w:rsidR="003B238F">
        <w:rPr>
          <w:rFonts w:ascii="Baskerville" w:hAnsi="Baskerville" w:cs="Apple Symbols"/>
          <w:sz w:val="20"/>
          <w:szCs w:val="22"/>
        </w:rPr>
        <w:t>y (ASSLB).</w:t>
      </w:r>
      <w:r w:rsidR="00BD67A3">
        <w:rPr>
          <w:rFonts w:ascii="Baskerville" w:hAnsi="Baskerville" w:cs="Apple Symbols"/>
          <w:sz w:val="20"/>
          <w:szCs w:val="22"/>
        </w:rPr>
        <w:t xml:space="preserve"> </w:t>
      </w:r>
      <w:r w:rsidR="00F50878" w:rsidRPr="006937AB">
        <w:rPr>
          <w:rFonts w:ascii="Baskerville" w:hAnsi="Baskerville" w:cs="Apple Symbols"/>
          <w:sz w:val="20"/>
          <w:szCs w:val="22"/>
        </w:rPr>
        <w:t xml:space="preserve">This project will, </w:t>
      </w:r>
      <w:proofErr w:type="gramStart"/>
      <w:r w:rsidR="00F50878" w:rsidRPr="006937AB">
        <w:rPr>
          <w:rFonts w:ascii="Baskerville" w:hAnsi="Baskerville" w:cs="Apple Symbols"/>
          <w:sz w:val="20"/>
          <w:szCs w:val="22"/>
        </w:rPr>
        <w:t>over</w:t>
      </w:r>
      <w:proofErr w:type="gramEnd"/>
      <w:r w:rsidR="00F50878" w:rsidRPr="006937AB">
        <w:rPr>
          <w:rFonts w:ascii="Baskerville" w:hAnsi="Baskerville" w:cs="Apple Symbols"/>
          <w:sz w:val="20"/>
          <w:szCs w:val="22"/>
        </w:rPr>
        <w:t xml:space="preserve"> three years, address the three challenges facing </w:t>
      </w:r>
      <w:r w:rsidR="003B238F">
        <w:rPr>
          <w:rFonts w:ascii="Baskerville" w:hAnsi="Baskerville" w:cs="Apple Symbols"/>
          <w:sz w:val="20"/>
          <w:szCs w:val="22"/>
        </w:rPr>
        <w:t>DMFC</w:t>
      </w:r>
      <w:r w:rsidR="00F50878" w:rsidRPr="006937AB">
        <w:rPr>
          <w:rFonts w:ascii="Baskerville" w:hAnsi="Baskerville" w:cs="Apple Symbols"/>
          <w:sz w:val="20"/>
          <w:szCs w:val="22"/>
        </w:rPr>
        <w:t xml:space="preserve"> that impede their commercialization: high methanol crossover, high activation polarization, and poor anode catalyst longevity due to </w:t>
      </w:r>
      <w:proofErr w:type="spellStart"/>
      <w:r w:rsidR="00F50878" w:rsidRPr="006937AB">
        <w:rPr>
          <w:rFonts w:ascii="Baskerville" w:hAnsi="Baskerville" w:cs="Apple Symbols"/>
          <w:sz w:val="20"/>
          <w:szCs w:val="22"/>
        </w:rPr>
        <w:t>Ru</w:t>
      </w:r>
      <w:proofErr w:type="spellEnd"/>
      <w:r w:rsidR="00F50878" w:rsidRPr="006937AB">
        <w:rPr>
          <w:rFonts w:ascii="Baskerville" w:hAnsi="Baskerville" w:cs="Apple Symbols"/>
          <w:sz w:val="20"/>
          <w:szCs w:val="22"/>
        </w:rPr>
        <w:t xml:space="preserve"> dissolution. In order to reduce battery complexity, and improve the volumetric energy density, this project will improve battery technology through the development of a</w:t>
      </w:r>
      <w:r w:rsidR="001E02B8" w:rsidRPr="006937AB">
        <w:rPr>
          <w:rFonts w:ascii="Baskerville" w:hAnsi="Baskerville" w:cs="Apple Symbols"/>
          <w:sz w:val="20"/>
          <w:szCs w:val="22"/>
        </w:rPr>
        <w:t>n all</w:t>
      </w:r>
      <w:r w:rsidR="00F50878" w:rsidRPr="006937AB">
        <w:rPr>
          <w:rFonts w:ascii="Baskerville" w:hAnsi="Baskerville" w:cs="Apple Symbols"/>
          <w:sz w:val="20"/>
          <w:szCs w:val="22"/>
        </w:rPr>
        <w:t xml:space="preserve"> solid-state lithium ion battery.</w:t>
      </w:r>
    </w:p>
    <w:p w14:paraId="4C5FC97B" w14:textId="77777777" w:rsidR="00447FFA" w:rsidRPr="006937AB" w:rsidRDefault="00447FFA" w:rsidP="006937AB">
      <w:pPr>
        <w:spacing w:before="0" w:after="0"/>
        <w:jc w:val="both"/>
        <w:rPr>
          <w:rFonts w:ascii="Baskerville" w:hAnsi="Baskerville" w:cs="Calibri"/>
          <w:bCs/>
          <w:sz w:val="20"/>
          <w:szCs w:val="22"/>
        </w:rPr>
      </w:pPr>
    </w:p>
    <w:p w14:paraId="11C15ED6" w14:textId="425FE17A" w:rsidR="00447FFA" w:rsidRPr="006937AB" w:rsidRDefault="00447FFA" w:rsidP="006937AB">
      <w:pPr>
        <w:spacing w:before="0" w:after="0"/>
        <w:jc w:val="both"/>
        <w:rPr>
          <w:rFonts w:ascii="Baskerville" w:hAnsi="Baskerville" w:cs="Calibri"/>
          <w:b/>
          <w:bCs/>
          <w:sz w:val="20"/>
          <w:szCs w:val="22"/>
        </w:rPr>
      </w:pPr>
      <w:r w:rsidRPr="006937AB">
        <w:rPr>
          <w:rFonts w:ascii="Baskerville" w:hAnsi="Baskerville" w:cs="Calibri"/>
          <w:b/>
          <w:bCs/>
          <w:sz w:val="20"/>
          <w:szCs w:val="22"/>
        </w:rPr>
        <w:t>Innovation and Impact</w:t>
      </w:r>
    </w:p>
    <w:p w14:paraId="141582D2" w14:textId="792238D9" w:rsidR="00B944C6" w:rsidRPr="006937AB" w:rsidRDefault="00B944C6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4B0B87" w:rsidRPr="006937AB">
        <w:rPr>
          <w:rFonts w:ascii="Baskerville" w:hAnsi="Baskerville" w:cs="Times"/>
          <w:sz w:val="20"/>
          <w:szCs w:val="22"/>
        </w:rPr>
        <w:t>A hybrid DMFC/</w:t>
      </w:r>
      <w:r w:rsidR="003B238F">
        <w:rPr>
          <w:rFonts w:ascii="Baskerville" w:hAnsi="Baskerville" w:cs="Times"/>
          <w:sz w:val="20"/>
          <w:szCs w:val="22"/>
        </w:rPr>
        <w:t>ASSLB</w:t>
      </w:r>
      <w:r w:rsidR="004B0B87" w:rsidRPr="006937AB">
        <w:rPr>
          <w:rFonts w:ascii="Baskerville" w:hAnsi="Baskerville" w:cs="Times"/>
          <w:sz w:val="20"/>
          <w:szCs w:val="22"/>
        </w:rPr>
        <w:t xml:space="preserve"> system will have a positive impact across several mission areas of ARPA-E. </w:t>
      </w:r>
      <w:r w:rsidRPr="006937AB">
        <w:rPr>
          <w:rFonts w:ascii="Baskerville" w:hAnsi="Baskerville" w:cs="Times"/>
          <w:sz w:val="20"/>
          <w:szCs w:val="22"/>
        </w:rPr>
        <w:t>Methanol is currently produced at commercially viable levels by steam reforming natural gas, which the United States has in abundance, which would significantly reduce our dependence on fo</w:t>
      </w:r>
      <w:r w:rsidR="004B0B87" w:rsidRPr="006937AB">
        <w:rPr>
          <w:rFonts w:ascii="Baskerville" w:hAnsi="Baskerville" w:cs="Times"/>
          <w:sz w:val="20"/>
          <w:szCs w:val="22"/>
        </w:rPr>
        <w:t>reign sources of liquid fuels.</w:t>
      </w:r>
      <w:r w:rsidR="007E569F" w:rsidRPr="006937AB">
        <w:rPr>
          <w:rFonts w:ascii="Baskerville" w:hAnsi="Baskerville" w:cs="Times"/>
          <w:sz w:val="20"/>
          <w:szCs w:val="22"/>
        </w:rPr>
        <w:t xml:space="preserve">  Fu</w:t>
      </w:r>
      <w:r w:rsidR="007E569F" w:rsidRPr="006937AB">
        <w:rPr>
          <w:rFonts w:ascii="Baskerville" w:hAnsi="Baskerville" w:cs="Times"/>
          <w:sz w:val="20"/>
          <w:szCs w:val="22"/>
        </w:rPr>
        <w:t>r</w:t>
      </w:r>
      <w:r w:rsidR="007E569F" w:rsidRPr="006937AB">
        <w:rPr>
          <w:rFonts w:ascii="Baskerville" w:hAnsi="Baskerville" w:cs="Times"/>
          <w:sz w:val="20"/>
          <w:szCs w:val="22"/>
        </w:rPr>
        <w:t>thermore, m</w:t>
      </w:r>
      <w:r w:rsidRPr="006937AB">
        <w:rPr>
          <w:rFonts w:ascii="Baskerville" w:hAnsi="Baskerville" w:cs="Times"/>
          <w:sz w:val="20"/>
          <w:szCs w:val="22"/>
        </w:rPr>
        <w:t xml:space="preserve">ethanol may be produced </w:t>
      </w:r>
      <w:r w:rsidR="00502043" w:rsidRPr="006937AB">
        <w:rPr>
          <w:rFonts w:ascii="Baskerville" w:hAnsi="Baskerville" w:cs="Times"/>
          <w:sz w:val="20"/>
          <w:szCs w:val="22"/>
        </w:rPr>
        <w:t xml:space="preserve">from </w:t>
      </w:r>
      <w:r w:rsidR="00052761" w:rsidRPr="006937AB">
        <w:rPr>
          <w:rFonts w:ascii="Baskerville" w:hAnsi="Baskerville" w:cs="Times"/>
          <w:sz w:val="20"/>
          <w:szCs w:val="22"/>
        </w:rPr>
        <w:t>biomass through a syngas intermediate, reducing the production of greenhouse gases.</w:t>
      </w:r>
    </w:p>
    <w:p w14:paraId="5E0273E7" w14:textId="5ECAD99B" w:rsidR="004B0B87" w:rsidRPr="006937AB" w:rsidRDefault="00052761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7E569F" w:rsidRPr="006937AB">
        <w:rPr>
          <w:rFonts w:ascii="Baskerville" w:hAnsi="Baskerville" w:cs="Times"/>
          <w:sz w:val="20"/>
          <w:szCs w:val="22"/>
        </w:rPr>
        <w:t>T</w:t>
      </w:r>
      <w:r w:rsidR="004B0B87" w:rsidRPr="006937AB">
        <w:rPr>
          <w:rFonts w:ascii="Baskerville" w:hAnsi="Baskerville" w:cs="Times"/>
          <w:sz w:val="20"/>
          <w:szCs w:val="22"/>
        </w:rPr>
        <w:t xml:space="preserve">his technology could </w:t>
      </w:r>
      <w:r w:rsidR="003B238F">
        <w:rPr>
          <w:rFonts w:ascii="Baskerville" w:hAnsi="Baskerville" w:cs="Times"/>
          <w:sz w:val="20"/>
          <w:szCs w:val="22"/>
        </w:rPr>
        <w:t xml:space="preserve">also </w:t>
      </w:r>
      <w:r w:rsidR="004B0B87" w:rsidRPr="006937AB">
        <w:rPr>
          <w:rFonts w:ascii="Baskerville" w:hAnsi="Baskerville" w:cs="Times"/>
          <w:sz w:val="20"/>
          <w:szCs w:val="22"/>
        </w:rPr>
        <w:t>significantly improve the efficient use of energy in the United States. Domest</w:t>
      </w:r>
      <w:r w:rsidR="004B0B87" w:rsidRPr="006937AB">
        <w:rPr>
          <w:rFonts w:ascii="Baskerville" w:hAnsi="Baskerville" w:cs="Times"/>
          <w:sz w:val="20"/>
          <w:szCs w:val="22"/>
        </w:rPr>
        <w:t>i</w:t>
      </w:r>
      <w:r w:rsidR="004B0B87" w:rsidRPr="006937AB">
        <w:rPr>
          <w:rFonts w:ascii="Baskerville" w:hAnsi="Baskerville" w:cs="Times"/>
          <w:sz w:val="20"/>
          <w:szCs w:val="22"/>
        </w:rPr>
        <w:t>cally</w:t>
      </w:r>
      <w:r w:rsidR="00862D2C" w:rsidRPr="006937AB">
        <w:rPr>
          <w:rFonts w:ascii="Baskerville" w:hAnsi="Baskerville" w:cs="Times"/>
          <w:sz w:val="20"/>
          <w:szCs w:val="22"/>
        </w:rPr>
        <w:t>, p</w:t>
      </w:r>
      <w:r w:rsidRPr="006937AB">
        <w:rPr>
          <w:rFonts w:ascii="Baskerville" w:hAnsi="Baskerville" w:cs="Times"/>
          <w:sz w:val="20"/>
          <w:szCs w:val="22"/>
        </w:rPr>
        <w:t xml:space="preserve">ortable electronics (laptops, tablets, and cellular phones) </w:t>
      </w:r>
      <w:r w:rsidR="004B0B87" w:rsidRPr="006937AB">
        <w:rPr>
          <w:rFonts w:ascii="Baskerville" w:hAnsi="Baskerville" w:cs="Times"/>
          <w:sz w:val="20"/>
          <w:szCs w:val="22"/>
        </w:rPr>
        <w:t>operate on</w:t>
      </w:r>
      <w:r w:rsidRPr="006937AB">
        <w:rPr>
          <w:rFonts w:ascii="Baskerville" w:hAnsi="Baskerville" w:cs="Times"/>
          <w:sz w:val="20"/>
          <w:szCs w:val="22"/>
        </w:rPr>
        <w:t xml:space="preserve"> an estimated 87.5 </w:t>
      </w:r>
      <w:proofErr w:type="spellStart"/>
      <w:r w:rsidRPr="006937AB">
        <w:rPr>
          <w:rFonts w:ascii="Baskerville" w:hAnsi="Baskerville" w:cs="Times"/>
          <w:sz w:val="20"/>
          <w:szCs w:val="22"/>
        </w:rPr>
        <w:t>gigawatt</w:t>
      </w:r>
      <w:proofErr w:type="spellEnd"/>
      <w:r w:rsidRPr="006937AB">
        <w:rPr>
          <w:rFonts w:ascii="Baskerville" w:hAnsi="Baskerville" w:cs="Times"/>
          <w:sz w:val="20"/>
          <w:szCs w:val="22"/>
        </w:rPr>
        <w:t>-hours per day.</w:t>
      </w:r>
      <w:r w:rsidR="001E02B8" w:rsidRPr="006937AB">
        <w:rPr>
          <w:rFonts w:ascii="Baskerville" w:hAnsi="Baskerville" w:cs="Times"/>
          <w:sz w:val="20"/>
          <w:szCs w:val="22"/>
        </w:rPr>
        <w:t xml:space="preserve"> </w:t>
      </w:r>
      <w:r w:rsidR="00AF1AB4" w:rsidRPr="006937AB">
        <w:rPr>
          <w:rFonts w:ascii="Baskerville" w:hAnsi="Baskerville" w:cs="Times"/>
          <w:sz w:val="20"/>
          <w:szCs w:val="22"/>
        </w:rPr>
        <w:t>Limited by Carnot efficiency, p</w:t>
      </w:r>
      <w:r w:rsidRPr="006937AB">
        <w:rPr>
          <w:rFonts w:ascii="Baskerville" w:hAnsi="Baskerville" w:cs="Times"/>
          <w:sz w:val="20"/>
          <w:szCs w:val="22"/>
        </w:rPr>
        <w:t>ow</w:t>
      </w:r>
      <w:r w:rsidR="00AF1AB4" w:rsidRPr="006937AB">
        <w:rPr>
          <w:rFonts w:ascii="Baskerville" w:hAnsi="Baskerville" w:cs="Times"/>
          <w:sz w:val="20"/>
          <w:szCs w:val="22"/>
        </w:rPr>
        <w:t xml:space="preserve">er generation from fossil fuel-fed heat engines range </w:t>
      </w:r>
      <w:r w:rsidRPr="006937AB">
        <w:rPr>
          <w:rFonts w:ascii="Baskerville" w:hAnsi="Baskerville" w:cs="Times"/>
          <w:sz w:val="20"/>
          <w:szCs w:val="22"/>
        </w:rPr>
        <w:t>in efficiency from 25% (petr</w:t>
      </w:r>
      <w:r w:rsidRPr="006937AB">
        <w:rPr>
          <w:rFonts w:ascii="Baskerville" w:hAnsi="Baskerville" w:cs="Times"/>
          <w:sz w:val="20"/>
          <w:szCs w:val="22"/>
        </w:rPr>
        <w:t>o</w:t>
      </w:r>
      <w:r w:rsidRPr="006937AB">
        <w:rPr>
          <w:rFonts w:ascii="Baskerville" w:hAnsi="Baskerville" w:cs="Times"/>
          <w:sz w:val="20"/>
          <w:szCs w:val="22"/>
        </w:rPr>
        <w:t>leum-fed gas turbine) to 45% (natural gas-fed combined cycle)</w:t>
      </w:r>
      <w:r w:rsidR="00AF1AB4" w:rsidRPr="006937AB">
        <w:rPr>
          <w:rFonts w:ascii="Baskerville" w:hAnsi="Baskerville" w:cs="Times"/>
          <w:sz w:val="20"/>
          <w:szCs w:val="22"/>
        </w:rPr>
        <w:t>, averaging 33%</w:t>
      </w:r>
      <w:r w:rsidRPr="006937AB">
        <w:rPr>
          <w:rFonts w:ascii="Baskerville" w:hAnsi="Baskerville" w:cs="Times"/>
          <w:sz w:val="20"/>
          <w:szCs w:val="22"/>
        </w:rPr>
        <w:t xml:space="preserve">, excluding transmission losses. </w:t>
      </w:r>
      <w:r w:rsidR="00AF1AB4" w:rsidRPr="006937AB">
        <w:rPr>
          <w:rFonts w:ascii="Baskerville" w:hAnsi="Baskerville" w:cs="Times"/>
          <w:sz w:val="20"/>
          <w:szCs w:val="22"/>
        </w:rPr>
        <w:t>Ther</w:t>
      </w:r>
      <w:r w:rsidR="00AF1AB4" w:rsidRPr="006937AB">
        <w:rPr>
          <w:rFonts w:ascii="Baskerville" w:hAnsi="Baskerville" w:cs="Times"/>
          <w:sz w:val="20"/>
          <w:szCs w:val="22"/>
        </w:rPr>
        <w:t>e</w:t>
      </w:r>
      <w:r w:rsidR="00AF1AB4" w:rsidRPr="006937AB">
        <w:rPr>
          <w:rFonts w:ascii="Baskerville" w:hAnsi="Baskerville" w:cs="Times"/>
          <w:sz w:val="20"/>
          <w:szCs w:val="22"/>
        </w:rPr>
        <w:t>fore, poweri</w:t>
      </w:r>
      <w:r w:rsidR="00C5183F" w:rsidRPr="006937AB">
        <w:rPr>
          <w:rFonts w:ascii="Baskerville" w:hAnsi="Baskerville" w:cs="Times"/>
          <w:sz w:val="20"/>
          <w:szCs w:val="22"/>
        </w:rPr>
        <w:t>ng portable electronics require an effective energy of</w:t>
      </w:r>
      <w:r w:rsidR="00AF1AB4" w:rsidRPr="006937AB">
        <w:rPr>
          <w:rFonts w:ascii="Baskerville" w:hAnsi="Baskerville" w:cs="Times"/>
          <w:sz w:val="20"/>
          <w:szCs w:val="22"/>
        </w:rPr>
        <w:t xml:space="preserve"> 262.5 </w:t>
      </w:r>
      <w:proofErr w:type="spellStart"/>
      <w:r w:rsidR="00AF1AB4" w:rsidRPr="006937AB">
        <w:rPr>
          <w:rFonts w:ascii="Baskerville" w:hAnsi="Baskerville" w:cs="Times"/>
          <w:sz w:val="20"/>
          <w:szCs w:val="22"/>
        </w:rPr>
        <w:t>GWh</w:t>
      </w:r>
      <w:proofErr w:type="spellEnd"/>
      <w:r w:rsidR="00AF1AB4" w:rsidRPr="006937AB">
        <w:rPr>
          <w:rFonts w:ascii="Baskerville" w:hAnsi="Baskerville" w:cs="Times"/>
          <w:sz w:val="20"/>
          <w:szCs w:val="22"/>
        </w:rPr>
        <w:t xml:space="preserve"> per day.</w:t>
      </w:r>
      <w:r w:rsidR="001E02B8" w:rsidRPr="006937AB">
        <w:rPr>
          <w:rFonts w:ascii="Baskerville" w:hAnsi="Baskerville" w:cs="Times"/>
          <w:sz w:val="20"/>
          <w:szCs w:val="22"/>
        </w:rPr>
        <w:t xml:space="preserve"> </w:t>
      </w:r>
      <w:r w:rsidR="001E02B8" w:rsidRPr="006937AB" w:rsidDel="001E02B8">
        <w:rPr>
          <w:rFonts w:ascii="Baskerville" w:hAnsi="Baskerville" w:cs="Times"/>
          <w:sz w:val="20"/>
          <w:szCs w:val="22"/>
        </w:rPr>
        <w:t xml:space="preserve"> </w:t>
      </w:r>
      <w:r w:rsidRPr="006937AB">
        <w:rPr>
          <w:rFonts w:ascii="Baskerville" w:hAnsi="Baskerville" w:cs="Times"/>
          <w:sz w:val="20"/>
          <w:szCs w:val="22"/>
        </w:rPr>
        <w:t xml:space="preserve">The use of methanol reduces electrical losses, increasing energy efficiency, by enabling distributed </w:t>
      </w:r>
      <w:r w:rsidR="007E569F" w:rsidRPr="006937AB">
        <w:rPr>
          <w:rFonts w:ascii="Baskerville" w:hAnsi="Baskerville" w:cs="Times"/>
          <w:sz w:val="20"/>
          <w:szCs w:val="22"/>
        </w:rPr>
        <w:t>p</w:t>
      </w:r>
      <w:r w:rsidRPr="006937AB">
        <w:rPr>
          <w:rFonts w:ascii="Baskerville" w:hAnsi="Baskerville" w:cs="Times"/>
          <w:sz w:val="20"/>
          <w:szCs w:val="22"/>
        </w:rPr>
        <w:t>ower generation.</w:t>
      </w:r>
      <w:r w:rsidR="00AF1AB4" w:rsidRPr="006937AB">
        <w:rPr>
          <w:rFonts w:ascii="Baskerville" w:hAnsi="Baskerville" w:cs="Times"/>
          <w:sz w:val="20"/>
          <w:szCs w:val="22"/>
        </w:rPr>
        <w:t xml:space="preserve">  Steam refor</w:t>
      </w:r>
      <w:r w:rsidR="00AF1AB4" w:rsidRPr="006937AB">
        <w:rPr>
          <w:rFonts w:ascii="Baskerville" w:hAnsi="Baskerville" w:cs="Times"/>
          <w:sz w:val="20"/>
          <w:szCs w:val="22"/>
        </w:rPr>
        <w:t>m</w:t>
      </w:r>
      <w:r w:rsidR="00AF1AB4" w:rsidRPr="006937AB">
        <w:rPr>
          <w:rFonts w:ascii="Baskerville" w:hAnsi="Baskerville" w:cs="Times"/>
          <w:sz w:val="20"/>
          <w:szCs w:val="22"/>
        </w:rPr>
        <w:t>ing methane to syngas ranges in efficiency from 80-90%, from syngas to methanol, &gt; 99%; and electroox</w:t>
      </w:r>
      <w:r w:rsidR="00AF1AB4" w:rsidRPr="006937AB">
        <w:rPr>
          <w:rFonts w:ascii="Baskerville" w:hAnsi="Baskerville" w:cs="Times"/>
          <w:sz w:val="20"/>
          <w:szCs w:val="22"/>
        </w:rPr>
        <w:t>i</w:t>
      </w:r>
      <w:r w:rsidR="00AF1AB4" w:rsidRPr="006937AB">
        <w:rPr>
          <w:rFonts w:ascii="Baskerville" w:hAnsi="Baskerville" w:cs="Times"/>
          <w:sz w:val="20"/>
          <w:szCs w:val="22"/>
        </w:rPr>
        <w:t xml:space="preserve">dation of methanol, thermodynamically limited to 97%. The </w:t>
      </w:r>
      <w:r w:rsidR="00F01415" w:rsidRPr="006937AB">
        <w:rPr>
          <w:rFonts w:ascii="Baskerville" w:hAnsi="Baskerville" w:cs="Times"/>
          <w:sz w:val="20"/>
          <w:szCs w:val="22"/>
        </w:rPr>
        <w:t xml:space="preserve">sets an upper limit on the </w:t>
      </w:r>
      <w:r w:rsidR="00AF1AB4" w:rsidRPr="006937AB">
        <w:rPr>
          <w:rFonts w:ascii="Baskerville" w:hAnsi="Baskerville" w:cs="Times"/>
          <w:sz w:val="20"/>
          <w:szCs w:val="22"/>
        </w:rPr>
        <w:t>fuel-to-use efficiency between 77% and 87</w:t>
      </w:r>
      <w:r w:rsidR="00F01415" w:rsidRPr="006937AB">
        <w:rPr>
          <w:rFonts w:ascii="Baskerville" w:hAnsi="Baskerville" w:cs="Times"/>
          <w:sz w:val="20"/>
          <w:szCs w:val="22"/>
        </w:rPr>
        <w:t xml:space="preserve">% and </w:t>
      </w:r>
      <w:r w:rsidR="00C5183F" w:rsidRPr="006937AB">
        <w:rPr>
          <w:rFonts w:ascii="Baskerville" w:hAnsi="Baskerville" w:cs="Times"/>
          <w:sz w:val="20"/>
          <w:szCs w:val="22"/>
        </w:rPr>
        <w:t>lowers the effective daily energy requirement of port</w:t>
      </w:r>
      <w:r w:rsidR="00C5183F" w:rsidRPr="006937AB">
        <w:rPr>
          <w:rFonts w:ascii="Baskerville" w:hAnsi="Baskerville" w:cs="Times"/>
          <w:sz w:val="20"/>
          <w:szCs w:val="22"/>
        </w:rPr>
        <w:t>a</w:t>
      </w:r>
      <w:r w:rsidR="00C5183F" w:rsidRPr="006937AB">
        <w:rPr>
          <w:rFonts w:ascii="Baskerville" w:hAnsi="Baskerville" w:cs="Times"/>
          <w:sz w:val="20"/>
          <w:szCs w:val="22"/>
        </w:rPr>
        <w:t xml:space="preserve">ble electronics from 262.5 </w:t>
      </w:r>
      <w:proofErr w:type="spellStart"/>
      <w:r w:rsidR="00C5183F" w:rsidRPr="006937AB">
        <w:rPr>
          <w:rFonts w:ascii="Baskerville" w:hAnsi="Baskerville" w:cs="Times"/>
          <w:sz w:val="20"/>
          <w:szCs w:val="22"/>
        </w:rPr>
        <w:t>GWh</w:t>
      </w:r>
      <w:proofErr w:type="spellEnd"/>
      <w:r w:rsidR="00C5183F" w:rsidRPr="006937AB">
        <w:rPr>
          <w:rFonts w:ascii="Baskerville" w:hAnsi="Baskerville" w:cs="Times"/>
          <w:sz w:val="20"/>
          <w:szCs w:val="22"/>
        </w:rPr>
        <w:t xml:space="preserve"> to 113.6 </w:t>
      </w:r>
      <w:proofErr w:type="spellStart"/>
      <w:r w:rsidR="00C5183F" w:rsidRPr="006937AB">
        <w:rPr>
          <w:rFonts w:ascii="Baskerville" w:hAnsi="Baskerville" w:cs="Times"/>
          <w:sz w:val="20"/>
          <w:szCs w:val="22"/>
        </w:rPr>
        <w:t>GWh</w:t>
      </w:r>
      <w:proofErr w:type="spellEnd"/>
      <w:r w:rsidR="00C5183F" w:rsidRPr="006937AB">
        <w:rPr>
          <w:rFonts w:ascii="Baskerville" w:hAnsi="Baskerville" w:cs="Times"/>
          <w:sz w:val="20"/>
          <w:szCs w:val="22"/>
        </w:rPr>
        <w:t>.</w:t>
      </w:r>
    </w:p>
    <w:p w14:paraId="315431F5" w14:textId="03DEC7F7" w:rsidR="00B66928" w:rsidRPr="006937AB" w:rsidRDefault="00B66928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  <w:t>Several technical challenges must be ove</w:t>
      </w:r>
      <w:r w:rsidRPr="006937AB">
        <w:rPr>
          <w:rFonts w:ascii="Baskerville" w:hAnsi="Baskerville" w:cs="Times"/>
          <w:sz w:val="20"/>
          <w:szCs w:val="22"/>
        </w:rPr>
        <w:t>r</w:t>
      </w:r>
      <w:r w:rsidRPr="006937AB">
        <w:rPr>
          <w:rFonts w:ascii="Baskerville" w:hAnsi="Baskerville" w:cs="Times"/>
          <w:sz w:val="20"/>
          <w:szCs w:val="22"/>
        </w:rPr>
        <w:t>com</w:t>
      </w:r>
      <w:r w:rsidR="003B238F">
        <w:rPr>
          <w:rFonts w:ascii="Baskerville" w:hAnsi="Baskerville" w:cs="Times"/>
          <w:sz w:val="20"/>
          <w:szCs w:val="22"/>
        </w:rPr>
        <w:t>e</w:t>
      </w:r>
      <w:r w:rsidR="00E128ED" w:rsidRPr="006937AB">
        <w:rPr>
          <w:rFonts w:ascii="Baskerville" w:hAnsi="Baskerville" w:cs="Times"/>
          <w:sz w:val="20"/>
          <w:szCs w:val="22"/>
        </w:rPr>
        <w:t>, includ</w:t>
      </w:r>
      <w:r w:rsidR="003B238F">
        <w:rPr>
          <w:rFonts w:ascii="Baskerville" w:hAnsi="Baskerville" w:cs="Times"/>
          <w:sz w:val="20"/>
          <w:szCs w:val="22"/>
        </w:rPr>
        <w:t>ing</w:t>
      </w:r>
      <w:r w:rsidR="00E128ED" w:rsidRPr="006937AB">
        <w:rPr>
          <w:rFonts w:ascii="Baskerville" w:hAnsi="Baskerville" w:cs="Times"/>
          <w:sz w:val="20"/>
          <w:szCs w:val="22"/>
        </w:rPr>
        <w:t xml:space="preserve"> challenges to the GO membrane, the catalyst layers, and to the lithium ion battery.</w:t>
      </w:r>
    </w:p>
    <w:p w14:paraId="7706D676" w14:textId="1A30DFC3" w:rsidR="001E02B8" w:rsidRPr="006937AB" w:rsidRDefault="00AF0F9C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DC2974" w:rsidRPr="006937AB">
        <w:rPr>
          <w:rFonts w:ascii="Baskerville" w:hAnsi="Baskerville" w:cs="Apple Symbols"/>
          <w:sz w:val="20"/>
          <w:szCs w:val="22"/>
        </w:rPr>
        <w:t>The theoretical energy density of DMFCs is reduced significantly by methanol crossover</w:t>
      </w:r>
      <w:r w:rsidR="003B238F">
        <w:rPr>
          <w:rFonts w:ascii="Baskerville" w:hAnsi="Baskerville" w:cs="Apple Symbols"/>
          <w:sz w:val="20"/>
          <w:szCs w:val="22"/>
        </w:rPr>
        <w:t xml:space="preserve"> (permeabi</w:t>
      </w:r>
      <w:r w:rsidR="003B238F">
        <w:rPr>
          <w:rFonts w:ascii="Baskerville" w:hAnsi="Baskerville" w:cs="Apple Symbols"/>
          <w:sz w:val="20"/>
          <w:szCs w:val="22"/>
        </w:rPr>
        <w:t>l</w:t>
      </w:r>
      <w:r w:rsidR="003B238F">
        <w:rPr>
          <w:rFonts w:ascii="Baskerville" w:hAnsi="Baskerville" w:cs="Apple Symbols"/>
          <w:sz w:val="20"/>
          <w:szCs w:val="22"/>
        </w:rPr>
        <w:t>ity)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.  Crossover current is made up of contributions from convective, diffusive, and electroosmotic drag. </w:t>
      </w:r>
      <w:r w:rsidR="003B238F">
        <w:rPr>
          <w:rFonts w:ascii="Baskerville" w:hAnsi="Baskerville" w:cs="Apple Symbols"/>
          <w:sz w:val="20"/>
          <w:szCs w:val="22"/>
        </w:rPr>
        <w:t xml:space="preserve"> </w:t>
      </w:r>
      <w:r w:rsidR="00DC2974" w:rsidRPr="006937AB">
        <w:rPr>
          <w:rFonts w:ascii="Baskerville" w:hAnsi="Baskerville" w:cs="Apple Symbols"/>
          <w:sz w:val="20"/>
          <w:szCs w:val="22"/>
        </w:rPr>
        <w:t>The latter dom</w:t>
      </w:r>
      <w:r w:rsidR="00DC2974" w:rsidRPr="006937AB">
        <w:rPr>
          <w:rFonts w:ascii="Baskerville" w:hAnsi="Baskerville" w:cs="Apple Symbols"/>
          <w:sz w:val="20"/>
          <w:szCs w:val="22"/>
        </w:rPr>
        <w:t>i</w:t>
      </w:r>
      <w:r w:rsidR="00DC2974" w:rsidRPr="006937AB">
        <w:rPr>
          <w:rFonts w:ascii="Baskerville" w:hAnsi="Baskerville" w:cs="Apple Symbols"/>
          <w:sz w:val="20"/>
          <w:szCs w:val="22"/>
        </w:rPr>
        <w:t>nates the crossover current densities in excess of 200 mA/cm</w:t>
      </w:r>
      <w:r w:rsidR="00DC2974" w:rsidRPr="006937AB">
        <w:rPr>
          <w:rFonts w:ascii="Baskerville" w:hAnsi="Baskerville" w:cs="Apple Symbols"/>
          <w:sz w:val="20"/>
          <w:szCs w:val="22"/>
          <w:vertAlign w:val="superscript"/>
        </w:rPr>
        <w:t>2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 (Bahrami2013)</w:t>
      </w:r>
      <w:r w:rsidR="003B238F">
        <w:rPr>
          <w:rFonts w:ascii="Baskerville" w:hAnsi="Baskerville" w:cs="Apple Symbols"/>
          <w:sz w:val="20"/>
          <w:szCs w:val="22"/>
        </w:rPr>
        <w:t>.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  As electroosmotic drag is directly proportional to the methanol concentration at the interface, the fuel concentration is lowered from co</w:t>
      </w:r>
      <w:r w:rsidR="00DC2974" w:rsidRPr="006937AB">
        <w:rPr>
          <w:rFonts w:ascii="Baskerville" w:hAnsi="Baskerville" w:cs="Apple Symbols"/>
          <w:sz w:val="20"/>
          <w:szCs w:val="22"/>
        </w:rPr>
        <w:t>n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centrated methanol (~24.7 </w:t>
      </w:r>
      <w:proofErr w:type="spellStart"/>
      <w:r w:rsidR="00DC2974" w:rsidRPr="006937AB">
        <w:rPr>
          <w:rFonts w:ascii="Baskerville" w:hAnsi="Baskerville" w:cs="Apple Symbols"/>
          <w:sz w:val="20"/>
          <w:szCs w:val="22"/>
        </w:rPr>
        <w:t>mol</w:t>
      </w:r>
      <w:proofErr w:type="spellEnd"/>
      <w:r w:rsidR="00DC2974" w:rsidRPr="006937AB">
        <w:rPr>
          <w:rFonts w:ascii="Baskerville" w:hAnsi="Baskerville" w:cs="Apple Symbols"/>
          <w:sz w:val="20"/>
          <w:szCs w:val="22"/>
        </w:rPr>
        <w:t>/L) to &lt; 2 M. While this does improve performance by redu</w:t>
      </w:r>
      <w:r w:rsidR="00DC2974" w:rsidRPr="006937AB">
        <w:rPr>
          <w:rFonts w:ascii="Baskerville" w:hAnsi="Baskerville" w:cs="Apple Symbols"/>
          <w:sz w:val="20"/>
          <w:szCs w:val="22"/>
        </w:rPr>
        <w:t>c</w:t>
      </w:r>
      <w:r w:rsidR="00DC2974" w:rsidRPr="006937AB">
        <w:rPr>
          <w:rFonts w:ascii="Baskerville" w:hAnsi="Baskerville" w:cs="Apple Symbols"/>
          <w:sz w:val="20"/>
          <w:szCs w:val="22"/>
        </w:rPr>
        <w:t>ing crossover, it also significantly lowers the energy de</w:t>
      </w:r>
      <w:r w:rsidR="00DC2974" w:rsidRPr="006937AB">
        <w:rPr>
          <w:rFonts w:ascii="Baskerville" w:hAnsi="Baskerville" w:cs="Apple Symbols"/>
          <w:sz w:val="20"/>
          <w:szCs w:val="22"/>
        </w:rPr>
        <w:t>n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sity of the fuel.  </w:t>
      </w:r>
      <w:r w:rsidR="00B66928" w:rsidRPr="006937AB">
        <w:rPr>
          <w:rFonts w:ascii="Baskerville" w:hAnsi="Baskerville" w:cs="Times"/>
          <w:sz w:val="20"/>
          <w:szCs w:val="22"/>
        </w:rPr>
        <w:t xml:space="preserve">The proposed effort will use </w:t>
      </w:r>
      <w:r w:rsidR="00F50878" w:rsidRPr="006937AB">
        <w:rPr>
          <w:rFonts w:ascii="Baskerville" w:hAnsi="Baskerville" w:cs="Times"/>
          <w:sz w:val="20"/>
          <w:szCs w:val="22"/>
        </w:rPr>
        <w:t>GO as a DMFC membrane to reduce methanol crossover, and will increase proton conductivity through</w:t>
      </w:r>
      <w:r w:rsidR="00A65C8F" w:rsidRPr="006937AB">
        <w:rPr>
          <w:rFonts w:ascii="Baskerville" w:hAnsi="Baskerville" w:cs="Times"/>
          <w:sz w:val="20"/>
          <w:szCs w:val="22"/>
        </w:rPr>
        <w:t xml:space="preserve"> the degree of oxidation and </w:t>
      </w:r>
      <w:r w:rsidR="00F50878" w:rsidRPr="006937AB">
        <w:rPr>
          <w:rFonts w:ascii="Baskerville" w:hAnsi="Baskerville" w:cs="Times"/>
          <w:sz w:val="20"/>
          <w:szCs w:val="22"/>
        </w:rPr>
        <w:t>chemical modification of the GO</w:t>
      </w:r>
      <w:r w:rsidR="00A65C8F" w:rsidRPr="006937AB">
        <w:rPr>
          <w:rFonts w:ascii="Baskerville" w:hAnsi="Baskerville" w:cs="Times"/>
          <w:sz w:val="20"/>
          <w:szCs w:val="22"/>
        </w:rPr>
        <w:t xml:space="preserve"> me</w:t>
      </w:r>
      <w:r w:rsidR="00A65C8F" w:rsidRPr="006937AB">
        <w:rPr>
          <w:rFonts w:ascii="Baskerville" w:hAnsi="Baskerville" w:cs="Times"/>
          <w:sz w:val="20"/>
          <w:szCs w:val="22"/>
        </w:rPr>
        <w:t>m</w:t>
      </w:r>
      <w:r w:rsidR="00A65C8F" w:rsidRPr="006937AB">
        <w:rPr>
          <w:rFonts w:ascii="Baskerville" w:hAnsi="Baskerville" w:cs="Times"/>
          <w:sz w:val="20"/>
          <w:szCs w:val="22"/>
        </w:rPr>
        <w:t>brane</w:t>
      </w:r>
      <w:r w:rsidR="00A95C8E" w:rsidRPr="006937AB">
        <w:rPr>
          <w:rFonts w:ascii="Baskerville" w:hAnsi="Baskerville" w:cs="Times"/>
          <w:sz w:val="20"/>
          <w:szCs w:val="22"/>
        </w:rPr>
        <w:t>.</w:t>
      </w:r>
    </w:p>
    <w:p w14:paraId="4C9DD63A" w14:textId="60050677" w:rsidR="00B66928" w:rsidRPr="006937AB" w:rsidRDefault="002F6861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>
        <w:rPr>
          <w:rFonts w:ascii="Baskerville" w:hAnsi="Baskerville" w:cs="Times"/>
          <w:noProof/>
          <w:kern w:val="1"/>
          <w:sz w:val="2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A2CF" wp14:editId="1BD010B0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2971165" cy="2856230"/>
                <wp:effectExtent l="0" t="0" r="0" b="0"/>
                <wp:wrapTight wrapText="bothSides">
                  <wp:wrapPolygon edited="0">
                    <wp:start x="185" y="192"/>
                    <wp:lineTo x="185" y="21129"/>
                    <wp:lineTo x="21235" y="21129"/>
                    <wp:lineTo x="21235" y="192"/>
                    <wp:lineTo x="185" y="192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285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4616" w14:textId="77777777" w:rsidR="00D37506" w:rsidRPr="006937AB" w:rsidRDefault="00D37506" w:rsidP="00D703DC">
                            <w:pPr>
                              <w:keepNext/>
                              <w:rPr>
                                <w:rFonts w:ascii="Baskerville" w:hAnsi="Baskerville"/>
                                <w:color w:val="000000" w:themeColor="text1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DD2C62C" wp14:editId="2FB79906">
                                  <wp:extent cx="2529344" cy="2081893"/>
                                  <wp:effectExtent l="0" t="0" r="0" b="0"/>
                                  <wp:docPr id="3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30285" cy="2082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A3C9E6" w14:textId="1C7B227F" w:rsidR="00D37506" w:rsidRPr="006937AB" w:rsidRDefault="00D37506" w:rsidP="00D703DC">
                            <w:pPr>
                              <w:pStyle w:val="Caption"/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fldChar w:fldCharType="begin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 xml:space="preserve"> Methanol permeability (diffusivity) and proton conductivity through graphene oxide (GO) as a function of the mean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>nanoplatelet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 xml:space="preserve"> size. </w:t>
                            </w:r>
                            <w:proofErr w:type="gramStart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</w:rPr>
                              <w:t>From Paneri2014.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.7pt;width:233.95pt;height:22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" filled="f" stroked="f">
                <v:textbox inset=",7.2pt,,7.2pt">
                  <w:txbxContent>
                    <w:p w14:paraId="65444616" w14:textId="77777777" w:rsidR="00D37506" w:rsidRPr="006937AB" w:rsidRDefault="00D37506" w:rsidP="00D703DC">
                      <w:pPr>
                        <w:keepNext/>
                        <w:rPr>
                          <w:rFonts w:ascii="Baskerville" w:hAnsi="Baskerville"/>
                          <w:color w:val="000000" w:themeColor="text1"/>
                        </w:rPr>
                      </w:pPr>
                      <w:r w:rsidRPr="006937AB">
                        <w:rPr>
                          <w:rFonts w:ascii="Baskerville" w:hAnsi="Baskerville"/>
                          <w:noProof/>
                          <w:color w:val="000000" w:themeColor="text1"/>
                        </w:rPr>
                        <w:drawing>
                          <wp:inline distT="0" distB="0" distL="0" distR="0" wp14:anchorId="4DD2C62C" wp14:editId="2FB79906">
                            <wp:extent cx="2529344" cy="2081893"/>
                            <wp:effectExtent l="0" t="0" r="0" b="0"/>
                            <wp:docPr id="3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30285" cy="2082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A3C9E6" w14:textId="1C7B227F" w:rsidR="00D37506" w:rsidRPr="006937AB" w:rsidRDefault="00D37506" w:rsidP="00D703DC">
                      <w:pPr>
                        <w:pStyle w:val="Caption"/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</w:pP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 xml:space="preserve">Figure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fldChar w:fldCharType="begin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fldChar w:fldCharType="separate"/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</w:rPr>
                        <w:t>2</w:t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 xml:space="preserve"> Methanol permeability (diffusivity) and proton conductivity through graphene oxide (GO) as a function of the mean </w:t>
                      </w:r>
                      <w:proofErr w:type="spellStart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>nanoplatelet</w:t>
                      </w:r>
                      <w:proofErr w:type="spellEnd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 xml:space="preserve"> size. </w:t>
                      </w:r>
                      <w:proofErr w:type="gramStart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</w:rPr>
                        <w:t>From Paneri2014.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1E02B8" w:rsidRPr="006937AB">
        <w:rPr>
          <w:rFonts w:ascii="Baskerville" w:hAnsi="Baskerville" w:cs="Times"/>
          <w:sz w:val="20"/>
          <w:szCs w:val="22"/>
        </w:rPr>
        <w:tab/>
      </w:r>
      <w:r w:rsidR="00A65C8F" w:rsidRPr="006937AB">
        <w:rPr>
          <w:rFonts w:ascii="Baskerville" w:hAnsi="Baskerville" w:cs="Times"/>
          <w:sz w:val="20"/>
          <w:szCs w:val="22"/>
        </w:rPr>
        <w:t>The density of GO surface defects impact</w:t>
      </w:r>
      <w:r w:rsidR="008C49D0" w:rsidRPr="006937AB">
        <w:rPr>
          <w:rFonts w:ascii="Baskerville" w:hAnsi="Baskerville" w:cs="Times"/>
          <w:sz w:val="20"/>
          <w:szCs w:val="22"/>
        </w:rPr>
        <w:t>s</w:t>
      </w:r>
      <w:r w:rsidR="00A65C8F" w:rsidRPr="006937AB">
        <w:rPr>
          <w:rFonts w:ascii="Baskerville" w:hAnsi="Baskerville" w:cs="Times"/>
          <w:sz w:val="20"/>
          <w:szCs w:val="22"/>
        </w:rPr>
        <w:t xml:space="preserve"> the proton conductivity, but neithe</w:t>
      </w:r>
      <w:r w:rsidR="008C49D0" w:rsidRPr="006937AB">
        <w:rPr>
          <w:rFonts w:ascii="Baskerville" w:hAnsi="Baskerville" w:cs="Times"/>
          <w:sz w:val="20"/>
          <w:szCs w:val="22"/>
        </w:rPr>
        <w:t>r the magnitude of this effect n</w:t>
      </w:r>
      <w:r w:rsidR="00A65C8F" w:rsidRPr="006937AB">
        <w:rPr>
          <w:rFonts w:ascii="Baskerville" w:hAnsi="Baskerville" w:cs="Times"/>
          <w:sz w:val="20"/>
          <w:szCs w:val="22"/>
        </w:rPr>
        <w:t xml:space="preserve">or </w:t>
      </w:r>
      <w:proofErr w:type="gramStart"/>
      <w:r w:rsidR="003B238F">
        <w:rPr>
          <w:rFonts w:ascii="Baskerville" w:hAnsi="Baskerville" w:cs="Times"/>
          <w:sz w:val="20"/>
          <w:szCs w:val="22"/>
        </w:rPr>
        <w:t>its</w:t>
      </w:r>
      <w:r w:rsidR="003B238F" w:rsidRPr="006937AB">
        <w:rPr>
          <w:rFonts w:ascii="Baskerville" w:hAnsi="Baskerville" w:cs="Times"/>
          <w:sz w:val="20"/>
          <w:szCs w:val="22"/>
        </w:rPr>
        <w:t xml:space="preserve"> </w:t>
      </w:r>
      <w:r w:rsidR="003B238F">
        <w:rPr>
          <w:rFonts w:ascii="Baskerville" w:hAnsi="Baskerville" w:cs="Times"/>
          <w:sz w:val="20"/>
          <w:szCs w:val="22"/>
        </w:rPr>
        <w:t>a</w:t>
      </w:r>
      <w:r w:rsidR="00A65C8F" w:rsidRPr="006937AB">
        <w:rPr>
          <w:rFonts w:ascii="Baskerville" w:hAnsi="Baskerville" w:cs="Times"/>
          <w:sz w:val="20"/>
          <w:szCs w:val="22"/>
        </w:rPr>
        <w:t>ffect on methanol crossover</w:t>
      </w:r>
      <w:r w:rsidR="008C49D0" w:rsidRPr="006937AB">
        <w:rPr>
          <w:rFonts w:ascii="Baskerville" w:hAnsi="Baskerville" w:cs="Times"/>
          <w:sz w:val="20"/>
          <w:szCs w:val="22"/>
        </w:rPr>
        <w:t xml:space="preserve"> have</w:t>
      </w:r>
      <w:proofErr w:type="gramEnd"/>
      <w:r w:rsidR="008C49D0" w:rsidRPr="006937AB">
        <w:rPr>
          <w:rFonts w:ascii="Baskerville" w:hAnsi="Baskerville" w:cs="Times"/>
          <w:sz w:val="20"/>
          <w:szCs w:val="22"/>
        </w:rPr>
        <w:t xml:space="preserve"> been </w:t>
      </w:r>
      <w:r w:rsidR="00A65C8F" w:rsidRPr="006937AB">
        <w:rPr>
          <w:rFonts w:ascii="Baskerville" w:hAnsi="Baskerville" w:cs="Times"/>
          <w:sz w:val="20"/>
          <w:szCs w:val="22"/>
        </w:rPr>
        <w:t>chara</w:t>
      </w:r>
      <w:r w:rsidR="00A65C8F" w:rsidRPr="006937AB">
        <w:rPr>
          <w:rFonts w:ascii="Baskerville" w:hAnsi="Baskerville" w:cs="Times"/>
          <w:sz w:val="20"/>
          <w:szCs w:val="22"/>
        </w:rPr>
        <w:t>c</w:t>
      </w:r>
      <w:r w:rsidR="00A65C8F" w:rsidRPr="006937AB">
        <w:rPr>
          <w:rFonts w:ascii="Baskerville" w:hAnsi="Baskerville" w:cs="Times"/>
          <w:sz w:val="20"/>
          <w:szCs w:val="22"/>
        </w:rPr>
        <w:t>terized.</w:t>
      </w:r>
      <w:r w:rsidR="008C49D0" w:rsidRPr="006937AB">
        <w:rPr>
          <w:rFonts w:ascii="Baskerville" w:hAnsi="Baskerville" w:cs="Times"/>
          <w:sz w:val="20"/>
          <w:szCs w:val="22"/>
        </w:rPr>
        <w:t xml:space="preserve">  Similarly, through-platelet conduction is thought to occur through a proton transport mechanism that involves proton acceptor sites </w:t>
      </w:r>
      <w:r w:rsidR="003B238F">
        <w:rPr>
          <w:rFonts w:ascii="Baskerville" w:hAnsi="Baskerville" w:cs="Times"/>
          <w:sz w:val="20"/>
          <w:szCs w:val="22"/>
        </w:rPr>
        <w:t xml:space="preserve">exchanging the proton through </w:t>
      </w:r>
      <w:r w:rsidR="008C49D0" w:rsidRPr="006937AB">
        <w:rPr>
          <w:rFonts w:ascii="Baskerville" w:hAnsi="Baskerville" w:cs="Times"/>
          <w:sz w:val="20"/>
          <w:szCs w:val="22"/>
        </w:rPr>
        <w:t>opposing faces of a GO sheet.  Chemical mod</w:t>
      </w:r>
      <w:r w:rsidR="008C49D0" w:rsidRPr="006937AB">
        <w:rPr>
          <w:rFonts w:ascii="Baskerville" w:hAnsi="Baskerville" w:cs="Times"/>
          <w:sz w:val="20"/>
          <w:szCs w:val="22"/>
        </w:rPr>
        <w:t>i</w:t>
      </w:r>
      <w:r w:rsidR="008C49D0" w:rsidRPr="006937AB">
        <w:rPr>
          <w:rFonts w:ascii="Baskerville" w:hAnsi="Baskerville" w:cs="Times"/>
          <w:sz w:val="20"/>
          <w:szCs w:val="22"/>
        </w:rPr>
        <w:t>fication of these sites is thought to improve this mech</w:t>
      </w:r>
      <w:r w:rsidR="008C49D0" w:rsidRPr="006937AB">
        <w:rPr>
          <w:rFonts w:ascii="Baskerville" w:hAnsi="Baskerville" w:cs="Times"/>
          <w:sz w:val="20"/>
          <w:szCs w:val="22"/>
        </w:rPr>
        <w:t>a</w:t>
      </w:r>
      <w:r w:rsidR="008C49D0" w:rsidRPr="006937AB">
        <w:rPr>
          <w:rFonts w:ascii="Baskerville" w:hAnsi="Baskerville" w:cs="Times"/>
          <w:sz w:val="20"/>
          <w:szCs w:val="22"/>
        </w:rPr>
        <w:t>nism.  This work will use dry chemical methods and ALD to chemically modify the GO surface without i</w:t>
      </w:r>
      <w:r w:rsidR="008C49D0" w:rsidRPr="006937AB">
        <w:rPr>
          <w:rFonts w:ascii="Baskerville" w:hAnsi="Baskerville" w:cs="Times"/>
          <w:sz w:val="20"/>
          <w:szCs w:val="22"/>
        </w:rPr>
        <w:t>n</w:t>
      </w:r>
      <w:r w:rsidR="008C49D0" w:rsidRPr="006937AB">
        <w:rPr>
          <w:rFonts w:ascii="Baskerville" w:hAnsi="Baskerville" w:cs="Times"/>
          <w:sz w:val="20"/>
          <w:szCs w:val="22"/>
        </w:rPr>
        <w:t>troducing additional stru</w:t>
      </w:r>
      <w:r w:rsidR="008C49D0" w:rsidRPr="006937AB">
        <w:rPr>
          <w:rFonts w:ascii="Baskerville" w:hAnsi="Baskerville" w:cs="Times"/>
          <w:sz w:val="20"/>
          <w:szCs w:val="22"/>
        </w:rPr>
        <w:t>c</w:t>
      </w:r>
      <w:r w:rsidR="008C49D0" w:rsidRPr="006937AB">
        <w:rPr>
          <w:rFonts w:ascii="Baskerville" w:hAnsi="Baskerville" w:cs="Times"/>
          <w:sz w:val="20"/>
          <w:szCs w:val="22"/>
        </w:rPr>
        <w:t>tural damage to the GO sheet.</w:t>
      </w:r>
    </w:p>
    <w:p w14:paraId="0D227C71" w14:textId="6561BDB6" w:rsidR="00A8174F" w:rsidRPr="006937AB" w:rsidRDefault="00B66928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DC2974" w:rsidRPr="006937AB">
        <w:rPr>
          <w:rFonts w:ascii="Baskerville" w:hAnsi="Baskerville" w:cs="Apple Symbols"/>
          <w:sz w:val="20"/>
          <w:szCs w:val="22"/>
        </w:rPr>
        <w:t>Complete electrooxidation of meth</w:t>
      </w:r>
      <w:r w:rsidR="00DC2974" w:rsidRPr="006937AB">
        <w:rPr>
          <w:rFonts w:ascii="Baskerville" w:hAnsi="Baskerville" w:cs="Apple Symbols"/>
          <w:sz w:val="20"/>
          <w:szCs w:val="22"/>
        </w:rPr>
        <w:t>a</w:t>
      </w:r>
      <w:r w:rsidR="00DC2974" w:rsidRPr="006937AB">
        <w:rPr>
          <w:rFonts w:ascii="Baskerville" w:hAnsi="Baskerville" w:cs="Apple Symbols"/>
          <w:sz w:val="20"/>
          <w:szCs w:val="22"/>
        </w:rPr>
        <w:t>nol involves the formation of carbon monoxide, which poisons plat</w:t>
      </w:r>
      <w:r w:rsidR="00DC2974" w:rsidRPr="006937AB">
        <w:rPr>
          <w:rFonts w:ascii="Baskerville" w:hAnsi="Baskerville" w:cs="Apple Symbols"/>
          <w:sz w:val="20"/>
          <w:szCs w:val="22"/>
        </w:rPr>
        <w:t>i</w:t>
      </w:r>
      <w:r w:rsidR="00DC2974" w:rsidRPr="006937AB">
        <w:rPr>
          <w:rFonts w:ascii="Baskerville" w:hAnsi="Baskerville" w:cs="Apple Symbols"/>
          <w:sz w:val="20"/>
          <w:szCs w:val="22"/>
        </w:rPr>
        <w:t>num catalyst</w:t>
      </w:r>
      <w:r w:rsidR="001E02B8" w:rsidRPr="006937AB">
        <w:rPr>
          <w:rFonts w:ascii="Baskerville" w:hAnsi="Baskerville" w:cs="Apple Symbols"/>
          <w:sz w:val="20"/>
          <w:szCs w:val="22"/>
        </w:rPr>
        <w:t>s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. Extensive study has revealed that a </w:t>
      </w:r>
      <w:proofErr w:type="spellStart"/>
      <w:r w:rsidR="00DC2974" w:rsidRPr="006937AB">
        <w:rPr>
          <w:rFonts w:ascii="Baskerville" w:hAnsi="Baskerville" w:cs="Apple Symbols"/>
          <w:sz w:val="20"/>
          <w:szCs w:val="22"/>
        </w:rPr>
        <w:t>Pt-Ru</w:t>
      </w:r>
      <w:proofErr w:type="spellEnd"/>
      <w:r w:rsidR="00DC2974" w:rsidRPr="006937AB">
        <w:rPr>
          <w:rFonts w:ascii="Baskerville" w:hAnsi="Baskerville" w:cs="Apple Symbols"/>
          <w:sz w:val="20"/>
          <w:szCs w:val="22"/>
        </w:rPr>
        <w:t xml:space="preserve"> alloy is stable against CO poisoning, but dissolution of </w:t>
      </w:r>
      <w:proofErr w:type="spellStart"/>
      <w:r w:rsidR="00DC2974" w:rsidRPr="006937AB">
        <w:rPr>
          <w:rFonts w:ascii="Baskerville" w:hAnsi="Baskerville" w:cs="Apple Symbols"/>
          <w:sz w:val="20"/>
          <w:szCs w:val="22"/>
        </w:rPr>
        <w:t>Ru</w:t>
      </w:r>
      <w:proofErr w:type="spellEnd"/>
      <w:r w:rsidR="00DC2974" w:rsidRPr="006937AB">
        <w:rPr>
          <w:rFonts w:ascii="Baskerville" w:hAnsi="Baskerville" w:cs="Apple Symbols"/>
          <w:sz w:val="20"/>
          <w:szCs w:val="22"/>
        </w:rPr>
        <w:t xml:space="preserve"> in the acidic environment of the DMFC anode limits anode catalyst longevity.  </w:t>
      </w:r>
      <w:r w:rsidRPr="006937AB">
        <w:rPr>
          <w:rFonts w:ascii="Baskerville" w:hAnsi="Baskerville" w:cs="Times"/>
          <w:sz w:val="20"/>
          <w:szCs w:val="22"/>
        </w:rPr>
        <w:t>The proposed effort will i</w:t>
      </w:r>
      <w:r w:rsidRPr="006937AB">
        <w:rPr>
          <w:rFonts w:ascii="Baskerville" w:hAnsi="Baskerville" w:cs="Times"/>
          <w:sz w:val="20"/>
          <w:szCs w:val="22"/>
        </w:rPr>
        <w:t>n</w:t>
      </w:r>
      <w:r w:rsidRPr="006937AB">
        <w:rPr>
          <w:rFonts w:ascii="Baskerville" w:hAnsi="Baskerville" w:cs="Times"/>
          <w:sz w:val="20"/>
          <w:szCs w:val="22"/>
        </w:rPr>
        <w:t xml:space="preserve">crease catalytic activity by </w:t>
      </w:r>
      <w:r w:rsidR="00DC2974" w:rsidRPr="006937AB">
        <w:rPr>
          <w:rFonts w:ascii="Baskerville" w:hAnsi="Baskerville" w:cs="Times"/>
          <w:sz w:val="20"/>
          <w:szCs w:val="22"/>
        </w:rPr>
        <w:t>optimization of the catalyst synthesis to produce nanoparticles of prescribed mo</w:t>
      </w:r>
      <w:r w:rsidR="00DC2974" w:rsidRPr="006937AB">
        <w:rPr>
          <w:rFonts w:ascii="Baskerville" w:hAnsi="Baskerville" w:cs="Times"/>
          <w:sz w:val="20"/>
          <w:szCs w:val="22"/>
        </w:rPr>
        <w:t>r</w:t>
      </w:r>
      <w:r w:rsidR="00DC2974" w:rsidRPr="006937AB">
        <w:rPr>
          <w:rFonts w:ascii="Baskerville" w:hAnsi="Baskerville" w:cs="Times"/>
          <w:sz w:val="20"/>
          <w:szCs w:val="22"/>
        </w:rPr>
        <w:t>phologies, shapes and sizes. We will pursue the catalyst optimization by developing research synergies that combine computational tools (search algorithms, synthesis mo</w:t>
      </w:r>
      <w:r w:rsidR="00DC2974" w:rsidRPr="006937AB">
        <w:rPr>
          <w:rFonts w:ascii="Baskerville" w:hAnsi="Baskerville" w:cs="Times"/>
          <w:sz w:val="20"/>
          <w:szCs w:val="22"/>
        </w:rPr>
        <w:t>d</w:t>
      </w:r>
      <w:r w:rsidR="00DC2974" w:rsidRPr="006937AB">
        <w:rPr>
          <w:rFonts w:ascii="Baskerville" w:hAnsi="Baskerville" w:cs="Times"/>
          <w:sz w:val="20"/>
          <w:szCs w:val="22"/>
        </w:rPr>
        <w:t>els, simulations of process or properties, etc.) with experimental methods/techniques of synthesis and characteriz</w:t>
      </w:r>
      <w:r w:rsidR="00DC2974" w:rsidRPr="006937AB">
        <w:rPr>
          <w:rFonts w:ascii="Baskerville" w:hAnsi="Baskerville" w:cs="Times"/>
          <w:sz w:val="20"/>
          <w:szCs w:val="22"/>
        </w:rPr>
        <w:t>a</w:t>
      </w:r>
      <w:r w:rsidR="00DC2974" w:rsidRPr="006937AB">
        <w:rPr>
          <w:rFonts w:ascii="Baskerville" w:hAnsi="Baskerville" w:cs="Times"/>
          <w:sz w:val="20"/>
          <w:szCs w:val="22"/>
        </w:rPr>
        <w:t>tion in order to predict desired materials and to achieve a fundamental understanding of their synthesis and/or co</w:t>
      </w:r>
      <w:r w:rsidR="00DC2974" w:rsidRPr="006937AB">
        <w:rPr>
          <w:rFonts w:ascii="Baskerville" w:hAnsi="Baskerville" w:cs="Times"/>
          <w:sz w:val="20"/>
          <w:szCs w:val="22"/>
        </w:rPr>
        <w:t>n</w:t>
      </w:r>
      <w:r w:rsidR="00DC2974" w:rsidRPr="006937AB">
        <w:rPr>
          <w:rFonts w:ascii="Baskerville" w:hAnsi="Baskerville" w:cs="Times"/>
          <w:sz w:val="20"/>
          <w:szCs w:val="22"/>
        </w:rPr>
        <w:t>trol over the final product and its catalytic properties. The catalytic materials systems to be a</w:t>
      </w:r>
      <w:r w:rsidR="00DC2974" w:rsidRPr="006937AB">
        <w:rPr>
          <w:rFonts w:ascii="Baskerville" w:hAnsi="Baskerville" w:cs="Times"/>
          <w:sz w:val="20"/>
          <w:szCs w:val="22"/>
        </w:rPr>
        <w:t>d</w:t>
      </w:r>
      <w:r w:rsidR="00DC2974" w:rsidRPr="006937AB">
        <w:rPr>
          <w:rFonts w:ascii="Baskerville" w:hAnsi="Baskerville" w:cs="Times"/>
          <w:sz w:val="20"/>
          <w:szCs w:val="22"/>
        </w:rPr>
        <w:t>dressed in the proposal are metal nanoparticles (NPs), with or without core-shell morphologies.  These well-defined catalytic systems are ideal for linking experiments and modeling, providing controlled systems for building selective and complex fun</w:t>
      </w:r>
      <w:r w:rsidR="00DC2974" w:rsidRPr="006937AB">
        <w:rPr>
          <w:rFonts w:ascii="Baskerville" w:hAnsi="Baskerville" w:cs="Times"/>
          <w:sz w:val="20"/>
          <w:szCs w:val="22"/>
        </w:rPr>
        <w:t>c</w:t>
      </w:r>
      <w:r w:rsidR="00DC2974" w:rsidRPr="006937AB">
        <w:rPr>
          <w:rFonts w:ascii="Baskerville" w:hAnsi="Baskerville" w:cs="Times"/>
          <w:sz w:val="20"/>
          <w:szCs w:val="22"/>
        </w:rPr>
        <w:t>tionalities.</w:t>
      </w:r>
      <w:r w:rsidR="00DC2974" w:rsidRPr="006937AB">
        <w:rPr>
          <w:rFonts w:ascii="Baskerville" w:hAnsi="Baskerville" w:cs="Apple Symbols"/>
          <w:sz w:val="20"/>
          <w:szCs w:val="22"/>
        </w:rPr>
        <w:t xml:space="preserve"> </w:t>
      </w:r>
      <w:r w:rsidR="00A8174F" w:rsidRPr="006937AB">
        <w:rPr>
          <w:rFonts w:ascii="Baskerville" w:hAnsi="Baskerville" w:cs="Times"/>
          <w:sz w:val="20"/>
          <w:szCs w:val="22"/>
        </w:rPr>
        <w:t>The proposed effort will increase catalyst stability by lowering the solubi</w:t>
      </w:r>
      <w:r w:rsidR="00A8174F" w:rsidRPr="006937AB">
        <w:rPr>
          <w:rFonts w:ascii="Baskerville" w:hAnsi="Baskerville" w:cs="Times"/>
          <w:sz w:val="20"/>
          <w:szCs w:val="22"/>
        </w:rPr>
        <w:t>l</w:t>
      </w:r>
      <w:r w:rsidR="00A8174F" w:rsidRPr="006937AB">
        <w:rPr>
          <w:rFonts w:ascii="Baskerville" w:hAnsi="Baskerville" w:cs="Times"/>
          <w:sz w:val="20"/>
          <w:szCs w:val="22"/>
        </w:rPr>
        <w:t xml:space="preserve">ity of </w:t>
      </w:r>
      <w:proofErr w:type="spellStart"/>
      <w:r w:rsidR="00A8174F" w:rsidRPr="006937AB">
        <w:rPr>
          <w:rFonts w:ascii="Baskerville" w:hAnsi="Baskerville" w:cs="Times"/>
          <w:sz w:val="20"/>
          <w:szCs w:val="22"/>
        </w:rPr>
        <w:t>Ru</w:t>
      </w:r>
      <w:proofErr w:type="spellEnd"/>
      <w:r w:rsidR="00A8174F" w:rsidRPr="006937AB">
        <w:rPr>
          <w:rFonts w:ascii="Baskerville" w:hAnsi="Baskerville" w:cs="Times"/>
          <w:sz w:val="20"/>
          <w:szCs w:val="22"/>
        </w:rPr>
        <w:t xml:space="preserve"> in acidic media. </w:t>
      </w:r>
      <w:r w:rsidR="00A8174F" w:rsidRPr="006937AB">
        <w:rPr>
          <w:rFonts w:ascii="Baskerville" w:hAnsi="Baskerville" w:cs="Times"/>
          <w:sz w:val="20"/>
          <w:szCs w:val="22"/>
          <w:highlight w:val="yellow"/>
        </w:rPr>
        <w:t>This will be done by</w:t>
      </w:r>
      <w:r w:rsidR="002D6CA3">
        <w:rPr>
          <w:rFonts w:ascii="Baskerville" w:hAnsi="Baskerville" w:cs="Times"/>
          <w:sz w:val="20"/>
          <w:szCs w:val="22"/>
          <w:highlight w:val="yellow"/>
        </w:rPr>
        <w:t xml:space="preserve"> ALD/WCR/???</w:t>
      </w:r>
      <w:r w:rsidR="00A8174F" w:rsidRPr="006937AB">
        <w:rPr>
          <w:rFonts w:ascii="Baskerville" w:hAnsi="Baskerville" w:cs="Times"/>
          <w:sz w:val="20"/>
          <w:szCs w:val="22"/>
          <w:highlight w:val="yellow"/>
        </w:rPr>
        <w:t>…</w:t>
      </w:r>
      <w:r w:rsidR="00373E69" w:rsidRPr="006937AB">
        <w:rPr>
          <w:rFonts w:ascii="Baskerville" w:hAnsi="Baskerville" w:cs="Times"/>
          <w:sz w:val="20"/>
          <w:szCs w:val="22"/>
          <w:highlight w:val="yellow"/>
        </w:rPr>
        <w:t xml:space="preserve"> (Steve)</w:t>
      </w:r>
    </w:p>
    <w:p w14:paraId="1D682D85" w14:textId="71B7C9DA" w:rsidR="00373E69" w:rsidRPr="006937AB" w:rsidRDefault="002F6861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>
        <w:rPr>
          <w:rFonts w:ascii="Baskerville" w:hAnsi="Baskerville" w:cs="Times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ECAD53" wp14:editId="694C128F">
                <wp:simplePos x="0" y="0"/>
                <wp:positionH relativeFrom="column">
                  <wp:posOffset>0</wp:posOffset>
                </wp:positionH>
                <wp:positionV relativeFrom="paragraph">
                  <wp:posOffset>842645</wp:posOffset>
                </wp:positionV>
                <wp:extent cx="2971800" cy="3028950"/>
                <wp:effectExtent l="0" t="0" r="0" b="0"/>
                <wp:wrapThrough wrapText="bothSides">
                  <wp:wrapPolygon edited="0">
                    <wp:start x="185" y="181"/>
                    <wp:lineTo x="185" y="21192"/>
                    <wp:lineTo x="21231" y="21192"/>
                    <wp:lineTo x="21231" y="181"/>
                    <wp:lineTo x="185" y="181"/>
                  </wp:wrapPolygon>
                </wp:wrapThrough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02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08DFC" w14:textId="77777777" w:rsidR="00D37506" w:rsidRPr="006937AB" w:rsidRDefault="00D37506" w:rsidP="006937AB">
                            <w:pPr>
                              <w:keepNext/>
                              <w:rPr>
                                <w:rFonts w:ascii="Baskerville" w:hAnsi="Baskerville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noProof/>
                                <w:color w:val="000000" w:themeColor="text1"/>
                                <w:sz w:val="18"/>
                                <w:szCs w:val="22"/>
                              </w:rPr>
                              <w:drawing>
                                <wp:inline distT="0" distB="0" distL="0" distR="0" wp14:anchorId="5AE17D65" wp14:editId="4553A8A4">
                                  <wp:extent cx="2881993" cy="1680579"/>
                                  <wp:effectExtent l="0" t="0" r="0" b="0"/>
                                  <wp:docPr id="3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39" cy="1681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509143" w14:textId="5106D08A" w:rsidR="00D37506" w:rsidRPr="006937AB" w:rsidRDefault="00D37506" w:rsidP="006937AB">
                            <w:pPr>
                              <w:pStyle w:val="Caption"/>
                              <w:rPr>
                                <w:rFonts w:ascii="Baskerville" w:hAnsi="Baskerville"/>
                                <w:color w:val="000000" w:themeColor="text1"/>
                                <w:szCs w:val="22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Figure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fldChar w:fldCharType="begin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instrText xml:space="preserve"> SEQ Figure \* ARABIC </w:instrTex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fldChar w:fldCharType="separate"/>
                            </w:r>
                            <w:proofErr w:type="gramStart"/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  <w:szCs w:val="22"/>
                              </w:rPr>
                              <w:t>3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fldChar w:fldCharType="end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(a) Computationally guided synthesis</w:t>
                            </w:r>
                            <w:proofErr w:type="gram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of metallic nanoparticles by wet chemical reduction (WCR) –recent work at CSM by Richards and Ciobanu. (b) Key parameters of the computational model: net attachment rates for each facet. (c) Predictions of the model for different ratios of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a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t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tachement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rates to (001) and (111) facets. (d) Actual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Pd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cu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b</w:t>
                            </w:r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>octahedra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 w:cs="Times New Roman"/>
                                <w:b w:val="0"/>
                                <w:color w:val="000000" w:themeColor="text1"/>
                                <w:szCs w:val="22"/>
                              </w:rPr>
                              <w:t xml:space="preserve"> synthesized by Richards' group.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left:0;text-align:left;margin-left:0;margin-top:66.35pt;width:234pt;height:2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" filled="f" stroked="f">
                <v:textbox inset=",7.2pt,,7.2pt">
                  <w:txbxContent>
                    <w:p w14:paraId="5DF08DFC" w14:textId="77777777" w:rsidR="00D37506" w:rsidRPr="006937AB" w:rsidRDefault="00D37506" w:rsidP="006937AB">
                      <w:pPr>
                        <w:keepNext/>
                        <w:rPr>
                          <w:rFonts w:ascii="Baskerville" w:hAnsi="Baskerville"/>
                          <w:color w:val="000000" w:themeColor="text1"/>
                          <w:sz w:val="18"/>
                          <w:szCs w:val="22"/>
                        </w:rPr>
                      </w:pPr>
                      <w:r w:rsidRPr="006937AB">
                        <w:rPr>
                          <w:rFonts w:ascii="Baskerville" w:hAnsi="Baskerville"/>
                          <w:noProof/>
                          <w:color w:val="000000" w:themeColor="text1"/>
                          <w:sz w:val="18"/>
                          <w:szCs w:val="22"/>
                        </w:rPr>
                        <w:drawing>
                          <wp:inline distT="0" distB="0" distL="0" distR="0" wp14:anchorId="5AE17D65" wp14:editId="4553A8A4">
                            <wp:extent cx="2881993" cy="1680579"/>
                            <wp:effectExtent l="0" t="0" r="0" b="0"/>
                            <wp:docPr id="3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39" cy="1681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509143" w14:textId="5106D08A" w:rsidR="00D37506" w:rsidRPr="006937AB" w:rsidRDefault="00D37506" w:rsidP="006937AB">
                      <w:pPr>
                        <w:pStyle w:val="Caption"/>
                        <w:rPr>
                          <w:rFonts w:ascii="Baskerville" w:hAnsi="Baskerville"/>
                          <w:color w:val="000000" w:themeColor="text1"/>
                          <w:szCs w:val="22"/>
                        </w:rPr>
                      </w:pP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t xml:space="preserve">Figure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fldChar w:fldCharType="begin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instrText xml:space="preserve"> SEQ Figure \* ARABIC </w:instrTex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fldChar w:fldCharType="separate"/>
                      </w:r>
                      <w:proofErr w:type="gramStart"/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  <w:szCs w:val="22"/>
                        </w:rPr>
                        <w:t>3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fldChar w:fldCharType="end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(a) Computationally guided synthesis</w:t>
                      </w:r>
                      <w:proofErr w:type="gram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of metallic nanoparticles by wet chemical reduction (WCR) –recent work at CSM by Richards and Ciobanu. (b) Key parameters of the computational model: net attachment rates for each facet. (c) Predictions of the model for different ratios of </w:t>
                      </w:r>
                      <w:proofErr w:type="spellStart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a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t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tachement</w:t>
                      </w:r>
                      <w:proofErr w:type="spell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rates to (001) and (111) facets. (d) Actual </w:t>
                      </w:r>
                      <w:proofErr w:type="spellStart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Pd</w:t>
                      </w:r>
                      <w:proofErr w:type="spell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</w:t>
                      </w:r>
                      <w:proofErr w:type="spellStart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cu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b</w:t>
                      </w:r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>octahedra</w:t>
                      </w:r>
                      <w:proofErr w:type="spellEnd"/>
                      <w:r w:rsidRPr="006937AB">
                        <w:rPr>
                          <w:rFonts w:ascii="Baskerville" w:hAnsi="Baskerville" w:cs="Times New Roman"/>
                          <w:b w:val="0"/>
                          <w:color w:val="000000" w:themeColor="text1"/>
                          <w:szCs w:val="22"/>
                        </w:rPr>
                        <w:t xml:space="preserve"> synthesized by Richards' group.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73E69" w:rsidRPr="006937AB">
        <w:rPr>
          <w:rFonts w:ascii="Baskerville" w:hAnsi="Baskerville" w:cs="Times"/>
          <w:sz w:val="20"/>
          <w:szCs w:val="22"/>
        </w:rPr>
        <w:tab/>
      </w:r>
      <w:r w:rsidR="00E128ED" w:rsidRPr="006937AB">
        <w:rPr>
          <w:rFonts w:ascii="Baskerville" w:hAnsi="Baskerville" w:cs="Times"/>
          <w:sz w:val="20"/>
          <w:szCs w:val="22"/>
        </w:rPr>
        <w:t>Solid-state electrolytes appreciably reduce the complexity of each lithium ion cell, reducing both weight and volume.  Able to sustain a prescribed power- and short-term energy-requirement with a smaller cell, this volume and weight can be recaptured into increased fuel storage, multiplying the impact of any improvement in battery perfo</w:t>
      </w:r>
      <w:r w:rsidR="00E128ED" w:rsidRPr="006937AB">
        <w:rPr>
          <w:rFonts w:ascii="Baskerville" w:hAnsi="Baskerville" w:cs="Times"/>
          <w:sz w:val="20"/>
          <w:szCs w:val="22"/>
        </w:rPr>
        <w:t>r</w:t>
      </w:r>
      <w:r w:rsidR="00E128ED" w:rsidRPr="006937AB">
        <w:rPr>
          <w:rFonts w:ascii="Baskerville" w:hAnsi="Baskerville" w:cs="Times"/>
          <w:sz w:val="20"/>
          <w:szCs w:val="22"/>
        </w:rPr>
        <w:t>mance.  An all solid-state battery using solid electrolytes instead of organic liquid electrolytes is expected to have higher energy density than a lithium ion battery using organic liquid electrolytes and having a bipolar stack stru</w:t>
      </w:r>
      <w:r w:rsidR="00E128ED" w:rsidRPr="006937AB">
        <w:rPr>
          <w:rFonts w:ascii="Baskerville" w:hAnsi="Baskerville" w:cs="Times"/>
          <w:sz w:val="20"/>
          <w:szCs w:val="22"/>
        </w:rPr>
        <w:t>c</w:t>
      </w:r>
      <w:r w:rsidR="00DC2974" w:rsidRPr="006937AB">
        <w:rPr>
          <w:rFonts w:ascii="Baskerville" w:hAnsi="Baskerville" w:cs="Times"/>
          <w:sz w:val="20"/>
          <w:szCs w:val="22"/>
        </w:rPr>
        <w:t>ture. Furthermore, use of solid-</w:t>
      </w:r>
      <w:r w:rsidR="00E128ED" w:rsidRPr="006937AB">
        <w:rPr>
          <w:rFonts w:ascii="Baskerville" w:hAnsi="Baskerville" w:cs="Times"/>
          <w:sz w:val="20"/>
          <w:szCs w:val="22"/>
        </w:rPr>
        <w:t>state electrolytes will i</w:t>
      </w:r>
      <w:r w:rsidR="00E128ED" w:rsidRPr="006937AB">
        <w:rPr>
          <w:rFonts w:ascii="Baskerville" w:hAnsi="Baskerville" w:cs="Times"/>
          <w:sz w:val="20"/>
          <w:szCs w:val="22"/>
        </w:rPr>
        <w:t>m</w:t>
      </w:r>
      <w:r w:rsidR="00E128ED" w:rsidRPr="006937AB">
        <w:rPr>
          <w:rFonts w:ascii="Baskerville" w:hAnsi="Baskerville" w:cs="Times"/>
          <w:sz w:val="20"/>
          <w:szCs w:val="22"/>
        </w:rPr>
        <w:t>prove the safety and reliability of lithium secondary ba</w:t>
      </w:r>
      <w:r w:rsidR="00E128ED" w:rsidRPr="006937AB">
        <w:rPr>
          <w:rFonts w:ascii="Baskerville" w:hAnsi="Baskerville" w:cs="Times"/>
          <w:sz w:val="20"/>
          <w:szCs w:val="22"/>
        </w:rPr>
        <w:t>t</w:t>
      </w:r>
      <w:r w:rsidR="00E128ED" w:rsidRPr="006937AB">
        <w:rPr>
          <w:rFonts w:ascii="Baskerville" w:hAnsi="Baskerville" w:cs="Times"/>
          <w:sz w:val="20"/>
          <w:szCs w:val="22"/>
        </w:rPr>
        <w:t>teries. All-solid-state batteries can be divided into two types, thin-film-type and bulk-type. For large-scale appl</w:t>
      </w:r>
      <w:r w:rsidR="00E128ED" w:rsidRPr="006937AB">
        <w:rPr>
          <w:rFonts w:ascii="Baskerville" w:hAnsi="Baskerville" w:cs="Times"/>
          <w:sz w:val="20"/>
          <w:szCs w:val="22"/>
        </w:rPr>
        <w:t>i</w:t>
      </w:r>
      <w:r w:rsidR="00E128ED" w:rsidRPr="006937AB">
        <w:rPr>
          <w:rFonts w:ascii="Baskerville" w:hAnsi="Baskerville" w:cs="Times"/>
          <w:sz w:val="20"/>
          <w:szCs w:val="22"/>
        </w:rPr>
        <w:t xml:space="preserve">cations, bulk-type </w:t>
      </w:r>
      <w:r w:rsidR="003B238F">
        <w:rPr>
          <w:rFonts w:ascii="Baskerville" w:hAnsi="Baskerville" w:cs="Times"/>
          <w:sz w:val="20"/>
          <w:szCs w:val="22"/>
        </w:rPr>
        <w:t>ASSLBs</w:t>
      </w:r>
      <w:r w:rsidR="00E128ED" w:rsidRPr="006937AB">
        <w:rPr>
          <w:rFonts w:ascii="Baskerville" w:hAnsi="Baskerville" w:cs="Times"/>
          <w:sz w:val="20"/>
          <w:szCs w:val="22"/>
        </w:rPr>
        <w:t xml:space="preserve"> with high loadings of active material and soli</w:t>
      </w:r>
      <w:r w:rsidR="00DC2974" w:rsidRPr="006937AB">
        <w:rPr>
          <w:rFonts w:ascii="Baskerville" w:hAnsi="Baskerville" w:cs="Times"/>
          <w:sz w:val="20"/>
          <w:szCs w:val="22"/>
        </w:rPr>
        <w:t>d electr</w:t>
      </w:r>
      <w:r w:rsidR="00DC2974" w:rsidRPr="006937AB">
        <w:rPr>
          <w:rFonts w:ascii="Baskerville" w:hAnsi="Baskerville" w:cs="Times"/>
          <w:sz w:val="20"/>
          <w:szCs w:val="22"/>
        </w:rPr>
        <w:t>o</w:t>
      </w:r>
      <w:r w:rsidR="00DC2974" w:rsidRPr="006937AB">
        <w:rPr>
          <w:rFonts w:ascii="Baskerville" w:hAnsi="Baskerville" w:cs="Times"/>
          <w:sz w:val="20"/>
          <w:szCs w:val="22"/>
        </w:rPr>
        <w:t xml:space="preserve">lyte powders, are well </w:t>
      </w:r>
      <w:r w:rsidR="00E128ED" w:rsidRPr="006937AB">
        <w:rPr>
          <w:rFonts w:ascii="Baskerville" w:hAnsi="Baskerville" w:cs="Times"/>
          <w:sz w:val="20"/>
          <w:szCs w:val="22"/>
        </w:rPr>
        <w:t>suited because of their high energy density. However, ASSLBs have crucial challenges for practical applications, such as poor rate performance and poor contact between the active material and the electr</w:t>
      </w:r>
      <w:r w:rsidR="00E128ED" w:rsidRPr="006937AB">
        <w:rPr>
          <w:rFonts w:ascii="Baskerville" w:hAnsi="Baskerville" w:cs="Times"/>
          <w:sz w:val="20"/>
          <w:szCs w:val="22"/>
        </w:rPr>
        <w:t>o</w:t>
      </w:r>
      <w:r w:rsidR="00E128ED" w:rsidRPr="006937AB">
        <w:rPr>
          <w:rFonts w:ascii="Baskerville" w:hAnsi="Baskerville" w:cs="Times"/>
          <w:sz w:val="20"/>
          <w:szCs w:val="22"/>
        </w:rPr>
        <w:t>lyte.  In order to overcome the problem o</w:t>
      </w:r>
      <w:r w:rsidR="003B238F">
        <w:rPr>
          <w:rFonts w:ascii="Baskerville" w:hAnsi="Baskerville" w:cs="Times"/>
          <w:sz w:val="20"/>
          <w:szCs w:val="22"/>
        </w:rPr>
        <w:t xml:space="preserve">f </w:t>
      </w:r>
      <w:r w:rsidR="00E128ED" w:rsidRPr="006937AB">
        <w:rPr>
          <w:rFonts w:ascii="Baskerville" w:hAnsi="Baskerville" w:cs="Times"/>
          <w:sz w:val="20"/>
          <w:szCs w:val="22"/>
        </w:rPr>
        <w:t>low ionic conductivity in solid electr</w:t>
      </w:r>
      <w:r w:rsidR="00E128ED" w:rsidRPr="006937AB">
        <w:rPr>
          <w:rFonts w:ascii="Baskerville" w:hAnsi="Baskerville" w:cs="Times"/>
          <w:sz w:val="20"/>
          <w:szCs w:val="22"/>
        </w:rPr>
        <w:t>o</w:t>
      </w:r>
      <w:r w:rsidR="00E128ED" w:rsidRPr="006937AB">
        <w:rPr>
          <w:rFonts w:ascii="Baskerville" w:hAnsi="Baskerville" w:cs="Times"/>
          <w:sz w:val="20"/>
          <w:szCs w:val="22"/>
        </w:rPr>
        <w:t>lytes</w:t>
      </w:r>
      <w:r w:rsidR="003B238F">
        <w:rPr>
          <w:rFonts w:ascii="Baskerville" w:hAnsi="Baskerville" w:cs="Times"/>
          <w:sz w:val="20"/>
          <w:szCs w:val="22"/>
        </w:rPr>
        <w:t>,</w:t>
      </w:r>
      <w:r w:rsidR="00E128ED" w:rsidRPr="006937AB">
        <w:rPr>
          <w:rFonts w:ascii="Baskerville" w:hAnsi="Baskerville" w:cs="Times"/>
          <w:sz w:val="20"/>
          <w:szCs w:val="22"/>
        </w:rPr>
        <w:t xml:space="preserve"> such as </w:t>
      </w:r>
      <w:proofErr w:type="spellStart"/>
      <w:r w:rsidR="00E128ED" w:rsidRPr="006937AB">
        <w:rPr>
          <w:rFonts w:ascii="Baskerville" w:hAnsi="Baskerville" w:cs="Times"/>
          <w:sz w:val="20"/>
          <w:szCs w:val="22"/>
        </w:rPr>
        <w:t>LiPON</w:t>
      </w:r>
      <w:proofErr w:type="spellEnd"/>
      <w:r w:rsidR="00E128ED" w:rsidRPr="006937AB">
        <w:rPr>
          <w:rFonts w:ascii="Baskerville" w:hAnsi="Baskerville" w:cs="Times"/>
          <w:sz w:val="20"/>
          <w:szCs w:val="22"/>
        </w:rPr>
        <w:t>, sulfide type electrolytes were d</w:t>
      </w:r>
      <w:r w:rsidR="00E128ED" w:rsidRPr="006937AB">
        <w:rPr>
          <w:rFonts w:ascii="Baskerville" w:hAnsi="Baskerville" w:cs="Times"/>
          <w:sz w:val="20"/>
          <w:szCs w:val="22"/>
        </w:rPr>
        <w:t>e</w:t>
      </w:r>
      <w:r w:rsidR="00E128ED" w:rsidRPr="006937AB">
        <w:rPr>
          <w:rFonts w:ascii="Baskerville" w:hAnsi="Baskerville" w:cs="Times"/>
          <w:sz w:val="20"/>
          <w:szCs w:val="22"/>
        </w:rPr>
        <w:t>veloped. Sulfide-based solid ele</w:t>
      </w:r>
      <w:r w:rsidR="00E128ED" w:rsidRPr="006937AB">
        <w:rPr>
          <w:rFonts w:ascii="Baskerville" w:hAnsi="Baskerville" w:cs="Times"/>
          <w:sz w:val="20"/>
          <w:szCs w:val="22"/>
        </w:rPr>
        <w:t>c</w:t>
      </w:r>
      <w:r w:rsidR="00E128ED" w:rsidRPr="006937AB">
        <w:rPr>
          <w:rFonts w:ascii="Baskerville" w:hAnsi="Baskerville" w:cs="Times"/>
          <w:sz w:val="20"/>
          <w:szCs w:val="22"/>
        </w:rPr>
        <w:t>trolytes Li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2</w:t>
      </w:r>
      <w:r w:rsidR="00E128ED" w:rsidRPr="006937AB">
        <w:rPr>
          <w:rFonts w:ascii="Baskerville" w:hAnsi="Baskerville" w:cs="Times"/>
          <w:sz w:val="20"/>
          <w:szCs w:val="22"/>
        </w:rPr>
        <w:t>S–P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2</w:t>
      </w:r>
      <w:r w:rsidR="00E128ED" w:rsidRPr="006937AB">
        <w:rPr>
          <w:rFonts w:ascii="Baskerville" w:hAnsi="Baskerville" w:cs="Times"/>
          <w:sz w:val="20"/>
          <w:szCs w:val="22"/>
        </w:rPr>
        <w:t>S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5</w:t>
      </w:r>
      <w:r w:rsidR="00E128ED" w:rsidRPr="006937AB">
        <w:rPr>
          <w:rFonts w:ascii="Baskerville" w:hAnsi="Baskerville" w:cs="Times"/>
          <w:sz w:val="20"/>
          <w:szCs w:val="22"/>
        </w:rPr>
        <w:t xml:space="preserve"> and Li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2</w:t>
      </w:r>
      <w:r w:rsidR="00E128ED" w:rsidRPr="006937AB">
        <w:rPr>
          <w:rFonts w:ascii="Baskerville" w:hAnsi="Baskerville" w:cs="Times"/>
          <w:sz w:val="20"/>
          <w:szCs w:val="22"/>
        </w:rPr>
        <w:t>S–P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2</w:t>
      </w:r>
      <w:r w:rsidR="00E128ED" w:rsidRPr="006937AB">
        <w:rPr>
          <w:rFonts w:ascii="Baskerville" w:hAnsi="Baskerville" w:cs="Times"/>
          <w:sz w:val="20"/>
          <w:szCs w:val="22"/>
        </w:rPr>
        <w:t>S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5</w:t>
      </w:r>
      <w:r w:rsidR="00E128ED" w:rsidRPr="006937AB">
        <w:rPr>
          <w:rFonts w:ascii="Baskerville" w:hAnsi="Baskerville" w:cs="Times"/>
          <w:sz w:val="20"/>
          <w:szCs w:val="22"/>
        </w:rPr>
        <w:t>–GeS</w:t>
      </w:r>
      <w:r w:rsidR="00E128ED" w:rsidRPr="006937AB">
        <w:rPr>
          <w:rFonts w:ascii="Baskerville" w:hAnsi="Baskerville" w:cs="Times"/>
          <w:sz w:val="20"/>
          <w:szCs w:val="22"/>
          <w:vertAlign w:val="subscript"/>
        </w:rPr>
        <w:t>2</w:t>
      </w:r>
      <w:r w:rsidR="00E128ED" w:rsidRPr="006937AB">
        <w:rPr>
          <w:rFonts w:ascii="Baskerville" w:hAnsi="Baskerville" w:cs="Times"/>
          <w:sz w:val="20"/>
          <w:szCs w:val="22"/>
        </w:rPr>
        <w:t xml:space="preserve"> systems offer ion conductivity from 10</w:t>
      </w:r>
      <w:r w:rsidR="00E128ED" w:rsidRPr="006937AB">
        <w:rPr>
          <w:rFonts w:ascii="Baskerville" w:hAnsi="Baskerville" w:cs="Times"/>
          <w:sz w:val="20"/>
          <w:szCs w:val="22"/>
          <w:vertAlign w:val="superscript"/>
        </w:rPr>
        <w:t>-3</w:t>
      </w:r>
      <w:r w:rsidR="00E128ED" w:rsidRPr="006937AB">
        <w:rPr>
          <w:rFonts w:ascii="Baskerville" w:hAnsi="Baskerville" w:cs="Times"/>
          <w:sz w:val="20"/>
          <w:szCs w:val="22"/>
        </w:rPr>
        <w:t xml:space="preserve"> to 10</w:t>
      </w:r>
      <w:r w:rsidR="00E128ED" w:rsidRPr="006937AB">
        <w:rPr>
          <w:rFonts w:ascii="Baskerville" w:hAnsi="Baskerville" w:cs="Times"/>
          <w:bCs/>
          <w:sz w:val="20"/>
          <w:szCs w:val="22"/>
          <w:vertAlign w:val="superscript"/>
        </w:rPr>
        <w:t>-2</w:t>
      </w:r>
      <w:r w:rsidR="00E128ED" w:rsidRPr="006937AB">
        <w:rPr>
          <w:rFonts w:ascii="Baskerville" w:hAnsi="Baskerville" w:cs="Times"/>
          <w:sz w:val="20"/>
          <w:szCs w:val="22"/>
        </w:rPr>
        <w:t xml:space="preserve"> S</w:t>
      </w:r>
      <w:r w:rsidR="003B238F" w:rsidRPr="006937AB">
        <w:rPr>
          <w:rFonts w:ascii="Wingdings" w:hAnsi="Wingdings"/>
          <w:color w:val="000000"/>
          <w:sz w:val="16"/>
        </w:rPr>
        <w:t></w:t>
      </w:r>
      <w:r w:rsidR="00E128ED" w:rsidRPr="006937AB">
        <w:rPr>
          <w:rFonts w:ascii="Baskerville" w:hAnsi="Baskerville" w:cs="Times"/>
          <w:sz w:val="20"/>
          <w:szCs w:val="22"/>
        </w:rPr>
        <w:t>cm</w:t>
      </w:r>
      <w:r w:rsidR="003B238F">
        <w:rPr>
          <w:rFonts w:ascii="Baskerville" w:hAnsi="Baskerville" w:cs="Times"/>
          <w:bCs/>
          <w:sz w:val="20"/>
          <w:szCs w:val="22"/>
          <w:vertAlign w:val="superscript"/>
        </w:rPr>
        <w:t>-</w:t>
      </w:r>
      <w:r w:rsidR="00E128ED" w:rsidRPr="006937AB">
        <w:rPr>
          <w:rFonts w:ascii="Baskerville" w:hAnsi="Baskerville" w:cs="Times"/>
          <w:bCs/>
          <w:sz w:val="20"/>
          <w:szCs w:val="22"/>
          <w:vertAlign w:val="superscript"/>
        </w:rPr>
        <w:t>1</w:t>
      </w:r>
      <w:r w:rsidR="00E128ED" w:rsidRPr="006937AB">
        <w:rPr>
          <w:rFonts w:ascii="Baskerville" w:hAnsi="Baskerville" w:cs="Times"/>
          <w:sz w:val="20"/>
          <w:szCs w:val="22"/>
        </w:rPr>
        <w:t xml:space="preserve"> at room temperature, similar to liquid electrolytes; and they have a high decomposition pote</w:t>
      </w:r>
      <w:r w:rsidR="00E128ED" w:rsidRPr="006937AB">
        <w:rPr>
          <w:rFonts w:ascii="Baskerville" w:hAnsi="Baskerville" w:cs="Times"/>
          <w:sz w:val="20"/>
          <w:szCs w:val="22"/>
        </w:rPr>
        <w:t>n</w:t>
      </w:r>
      <w:r w:rsidR="00E128ED" w:rsidRPr="006937AB">
        <w:rPr>
          <w:rFonts w:ascii="Baskerville" w:hAnsi="Baskerville" w:cs="Times"/>
          <w:sz w:val="20"/>
          <w:szCs w:val="22"/>
        </w:rPr>
        <w:t xml:space="preserve">tial of 5 V. </w:t>
      </w:r>
      <w:r w:rsidR="003B238F">
        <w:rPr>
          <w:rFonts w:ascii="Baskerville" w:hAnsi="Baskerville" w:cs="Times"/>
          <w:sz w:val="20"/>
          <w:szCs w:val="22"/>
        </w:rPr>
        <w:t xml:space="preserve"> </w:t>
      </w:r>
      <w:r w:rsidR="00E128ED" w:rsidRPr="006937AB">
        <w:rPr>
          <w:rFonts w:ascii="Baskerville" w:hAnsi="Baskerville" w:cs="Times"/>
          <w:sz w:val="20"/>
          <w:szCs w:val="22"/>
        </w:rPr>
        <w:t>With these electrolytes, the maximum r</w:t>
      </w:r>
      <w:r w:rsidR="00E128ED" w:rsidRPr="006937AB">
        <w:rPr>
          <w:rFonts w:ascii="Baskerville" w:hAnsi="Baskerville" w:cs="Times"/>
          <w:sz w:val="20"/>
          <w:szCs w:val="22"/>
        </w:rPr>
        <w:t>e</w:t>
      </w:r>
      <w:r w:rsidR="00E128ED" w:rsidRPr="006937AB">
        <w:rPr>
          <w:rFonts w:ascii="Baskerville" w:hAnsi="Baskerville" w:cs="Times"/>
          <w:sz w:val="20"/>
          <w:szCs w:val="22"/>
        </w:rPr>
        <w:t>sistance is observed at the cathode/sulfide electrolyte interfaces. Thus, understanding the cat</w:t>
      </w:r>
      <w:r w:rsidR="00E128ED" w:rsidRPr="006937AB">
        <w:rPr>
          <w:rFonts w:ascii="Baskerville" w:hAnsi="Baskerville" w:cs="Times"/>
          <w:sz w:val="20"/>
          <w:szCs w:val="22"/>
        </w:rPr>
        <w:t>h</w:t>
      </w:r>
      <w:r w:rsidR="00E128ED" w:rsidRPr="006937AB">
        <w:rPr>
          <w:rFonts w:ascii="Baskerville" w:hAnsi="Baskerville" w:cs="Times"/>
          <w:sz w:val="20"/>
          <w:szCs w:val="22"/>
        </w:rPr>
        <w:t>ode/electrolyte interface has become an issue of the greatest importance for the i</w:t>
      </w:r>
      <w:r w:rsidR="00E128ED" w:rsidRPr="006937AB">
        <w:rPr>
          <w:rFonts w:ascii="Baskerville" w:hAnsi="Baskerville" w:cs="Times"/>
          <w:sz w:val="20"/>
          <w:szCs w:val="22"/>
        </w:rPr>
        <w:t>m</w:t>
      </w:r>
      <w:r w:rsidR="00E128ED" w:rsidRPr="006937AB">
        <w:rPr>
          <w:rFonts w:ascii="Baskerville" w:hAnsi="Baskerville" w:cs="Times"/>
          <w:sz w:val="20"/>
          <w:szCs w:val="22"/>
        </w:rPr>
        <w:t>provement in ASSLBs.</w:t>
      </w:r>
    </w:p>
    <w:p w14:paraId="42A47633" w14:textId="43B218CC" w:rsidR="00AF0F9C" w:rsidRPr="006937AB" w:rsidRDefault="00761D8A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>
        <w:rPr>
          <w:rFonts w:ascii="Baskerville" w:hAnsi="Baskerville" w:cs="Times"/>
          <w:noProof/>
          <w:sz w:val="20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5C948" wp14:editId="0F9068C4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3432810" cy="2715260"/>
                <wp:effectExtent l="0" t="0" r="0" b="0"/>
                <wp:wrapThrough wrapText="bothSides">
                  <wp:wrapPolygon edited="0">
                    <wp:start x="160" y="202"/>
                    <wp:lineTo x="160" y="21216"/>
                    <wp:lineTo x="21256" y="21216"/>
                    <wp:lineTo x="21256" y="202"/>
                    <wp:lineTo x="160" y="202"/>
                  </wp:wrapPolygon>
                </wp:wrapThrough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2810" cy="271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91B88" w14:textId="77777777" w:rsidR="00D37506" w:rsidRPr="006937AB" w:rsidRDefault="00D37506" w:rsidP="00606568">
                            <w:pPr>
                              <w:keepNext/>
                              <w:rPr>
                                <w:rFonts w:ascii="Baskerville" w:hAnsi="Baskerville"/>
                                <w:color w:val="000000" w:themeColor="text1"/>
                                <w:sz w:val="28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noProof/>
                                <w:color w:val="000000" w:themeColor="text1"/>
                                <w:sz w:val="28"/>
                              </w:rPr>
                              <w:drawing>
                                <wp:inline distT="0" distB="0" distL="0" distR="0" wp14:anchorId="28245F14" wp14:editId="16603944">
                                  <wp:extent cx="3246120" cy="199961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GURE of ASSLB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6120" cy="19996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D2200C" w14:textId="3294193E" w:rsidR="00D37506" w:rsidRPr="006937AB" w:rsidRDefault="00D37506" w:rsidP="00606568">
                            <w:pPr>
                              <w:pStyle w:val="Caption"/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</w:pP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 xml:space="preserve">Figure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instrText xml:space="preserve"> SEQ Figure \* ARABIC </w:instrTex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  <w:sz w:val="20"/>
                              </w:rPr>
                              <w:t>4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noProof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>Ragone</w:t>
                            </w:r>
                            <w:proofErr w:type="spellEnd"/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</w:rPr>
                              <w:t xml:space="preserve"> plot showing the timeline for the expected improvement in all solid-state batteries. </w:t>
                            </w:r>
                            <w:r w:rsidRPr="006937AB">
                              <w:rPr>
                                <w:rFonts w:ascii="Baskerville" w:hAnsi="Baskerville"/>
                                <w:b w:val="0"/>
                                <w:color w:val="000000" w:themeColor="text1"/>
                                <w:sz w:val="20"/>
                                <w:highlight w:val="yellow"/>
                              </w:rPr>
                              <w:t>Reference?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left:0;text-align:left;margin-left:0;margin-top:8.7pt;width:270.3pt;height:2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" filled="f" stroked="f">
                <v:textbox inset=",7.2pt,,7.2pt">
                  <w:txbxContent>
                    <w:p w14:paraId="73E91B88" w14:textId="77777777" w:rsidR="00D37506" w:rsidRPr="006937AB" w:rsidRDefault="00D37506" w:rsidP="00606568">
                      <w:pPr>
                        <w:keepNext/>
                        <w:rPr>
                          <w:rFonts w:ascii="Baskerville" w:hAnsi="Baskerville"/>
                          <w:color w:val="000000" w:themeColor="text1"/>
                          <w:sz w:val="28"/>
                        </w:rPr>
                      </w:pPr>
                      <w:r w:rsidRPr="006937AB">
                        <w:rPr>
                          <w:rFonts w:ascii="Baskerville" w:hAnsi="Baskerville"/>
                          <w:noProof/>
                          <w:color w:val="000000" w:themeColor="text1"/>
                          <w:sz w:val="28"/>
                        </w:rPr>
                        <w:drawing>
                          <wp:inline distT="0" distB="0" distL="0" distR="0" wp14:anchorId="28245F14" wp14:editId="16603944">
                            <wp:extent cx="3246120" cy="199961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GURE of ASSLB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6120" cy="19996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D2200C" w14:textId="3294193E" w:rsidR="00D37506" w:rsidRPr="006937AB" w:rsidRDefault="00D37506" w:rsidP="00606568">
                      <w:pPr>
                        <w:pStyle w:val="Caption"/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</w:pP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 xml:space="preserve">Figure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instrText xml:space="preserve"> SEQ Figure \* ARABIC </w:instrTex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  <w:sz w:val="20"/>
                        </w:rPr>
                        <w:t>4</w:t>
                      </w:r>
                      <w:r w:rsidRPr="006937AB">
                        <w:rPr>
                          <w:rFonts w:ascii="Baskerville" w:hAnsi="Baskerville"/>
                          <w:b w:val="0"/>
                          <w:noProof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>Ragone</w:t>
                      </w:r>
                      <w:proofErr w:type="spellEnd"/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</w:rPr>
                        <w:t xml:space="preserve"> plot showing the timeline for the expected improvement in all solid-state batteries. </w:t>
                      </w:r>
                      <w:r w:rsidRPr="006937AB">
                        <w:rPr>
                          <w:rFonts w:ascii="Baskerville" w:hAnsi="Baskerville"/>
                          <w:b w:val="0"/>
                          <w:color w:val="000000" w:themeColor="text1"/>
                          <w:sz w:val="20"/>
                          <w:highlight w:val="yellow"/>
                        </w:rPr>
                        <w:t>Reference?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66928" w:rsidRPr="006937AB">
        <w:rPr>
          <w:rFonts w:ascii="Baskerville" w:hAnsi="Baskerville" w:cs="Times"/>
          <w:sz w:val="20"/>
          <w:szCs w:val="22"/>
        </w:rPr>
        <w:tab/>
      </w:r>
      <w:r w:rsidR="003B238F">
        <w:rPr>
          <w:rFonts w:ascii="Baskerville" w:hAnsi="Baskerville" w:cs="Times"/>
          <w:sz w:val="20"/>
          <w:szCs w:val="22"/>
        </w:rPr>
        <w:t>The</w:t>
      </w:r>
      <w:r w:rsidR="003B238F" w:rsidRPr="006937AB">
        <w:rPr>
          <w:rFonts w:ascii="Baskerville" w:hAnsi="Baskerville" w:cs="Times"/>
          <w:sz w:val="20"/>
          <w:szCs w:val="22"/>
        </w:rPr>
        <w:t xml:space="preserve"> </w:t>
      </w:r>
      <w:r w:rsidR="00373E69" w:rsidRPr="006937AB">
        <w:rPr>
          <w:rFonts w:ascii="Baskerville" w:hAnsi="Baskerville" w:cs="Times"/>
          <w:sz w:val="20"/>
          <w:szCs w:val="22"/>
        </w:rPr>
        <w:t>result</w:t>
      </w:r>
      <w:r w:rsidR="003B238F">
        <w:rPr>
          <w:rFonts w:ascii="Baskerville" w:hAnsi="Baskerville" w:cs="Times"/>
          <w:sz w:val="20"/>
          <w:szCs w:val="22"/>
        </w:rPr>
        <w:t>ing hybrid DMFC/ASSLB</w:t>
      </w:r>
      <w:r w:rsidR="00373E69" w:rsidRPr="006937AB">
        <w:rPr>
          <w:rFonts w:ascii="Baskerville" w:hAnsi="Baskerville" w:cs="Times"/>
          <w:sz w:val="20"/>
          <w:szCs w:val="22"/>
        </w:rPr>
        <w:t xml:space="preserve"> will be transformational</w:t>
      </w:r>
      <w:r w:rsidR="00D37506">
        <w:rPr>
          <w:rFonts w:ascii="Baskerville" w:hAnsi="Baskerville" w:cs="Times"/>
          <w:sz w:val="20"/>
          <w:szCs w:val="22"/>
        </w:rPr>
        <w:t>.</w:t>
      </w:r>
      <w:r w:rsidR="00373E69" w:rsidRPr="006937AB">
        <w:rPr>
          <w:rFonts w:ascii="Baskerville" w:hAnsi="Baskerville" w:cs="Times"/>
          <w:sz w:val="20"/>
          <w:szCs w:val="22"/>
        </w:rPr>
        <w:t xml:space="preserve"> </w:t>
      </w:r>
      <w:r w:rsidR="00D37506">
        <w:rPr>
          <w:rFonts w:ascii="Baskerville" w:hAnsi="Baskerville" w:cs="Times"/>
          <w:sz w:val="20"/>
          <w:szCs w:val="22"/>
        </w:rPr>
        <w:t xml:space="preserve"> Such a system will allow the power and energy requirements of each application to be opt</w:t>
      </w:r>
      <w:r w:rsidR="00D37506">
        <w:rPr>
          <w:rFonts w:ascii="Baskerville" w:hAnsi="Baskerville" w:cs="Times"/>
          <w:sz w:val="20"/>
          <w:szCs w:val="22"/>
        </w:rPr>
        <w:t>i</w:t>
      </w:r>
      <w:r w:rsidR="00D37506">
        <w:rPr>
          <w:rFonts w:ascii="Baskerville" w:hAnsi="Baskerville" w:cs="Times"/>
          <w:sz w:val="20"/>
          <w:szCs w:val="22"/>
        </w:rPr>
        <w:t>mized independently.  ASSLB promise 2-3 times greater energy dens</w:t>
      </w:r>
      <w:r w:rsidR="00D37506">
        <w:rPr>
          <w:rFonts w:ascii="Baskerville" w:hAnsi="Baskerville" w:cs="Times"/>
          <w:sz w:val="20"/>
          <w:szCs w:val="22"/>
        </w:rPr>
        <w:t>i</w:t>
      </w:r>
      <w:r w:rsidR="00D37506">
        <w:rPr>
          <w:rFonts w:ascii="Baskerville" w:hAnsi="Baskerville" w:cs="Times"/>
          <w:sz w:val="20"/>
          <w:szCs w:val="22"/>
        </w:rPr>
        <w:t>ty at a power density already sufficient for exis</w:t>
      </w:r>
      <w:r w:rsidR="00D37506">
        <w:rPr>
          <w:rFonts w:ascii="Baskerville" w:hAnsi="Baskerville" w:cs="Times"/>
          <w:sz w:val="20"/>
          <w:szCs w:val="22"/>
        </w:rPr>
        <w:t>t</w:t>
      </w:r>
      <w:r w:rsidR="00D37506">
        <w:rPr>
          <w:rFonts w:ascii="Baskerville" w:hAnsi="Baskerville" w:cs="Times"/>
          <w:sz w:val="20"/>
          <w:szCs w:val="22"/>
        </w:rPr>
        <w:t>ing applications.  O</w:t>
      </w:r>
      <w:r w:rsidR="00F9397D" w:rsidRPr="006937AB">
        <w:rPr>
          <w:rFonts w:ascii="Baskerville" w:hAnsi="Baskerville" w:cs="Times"/>
          <w:sz w:val="20"/>
          <w:szCs w:val="22"/>
        </w:rPr>
        <w:t>perating at a higher meth</w:t>
      </w:r>
      <w:r w:rsidR="00F9397D" w:rsidRPr="006937AB">
        <w:rPr>
          <w:rFonts w:ascii="Baskerville" w:hAnsi="Baskerville" w:cs="Times"/>
          <w:sz w:val="20"/>
          <w:szCs w:val="22"/>
        </w:rPr>
        <w:t>a</w:t>
      </w:r>
      <w:r w:rsidR="00F9397D" w:rsidRPr="006937AB">
        <w:rPr>
          <w:rFonts w:ascii="Baskerville" w:hAnsi="Baskerville" w:cs="Times"/>
          <w:sz w:val="20"/>
          <w:szCs w:val="22"/>
        </w:rPr>
        <w:t xml:space="preserve">nol concentration has the potential to introduce a </w:t>
      </w:r>
      <w:r w:rsidR="00D400BD" w:rsidRPr="006937AB">
        <w:rPr>
          <w:rFonts w:ascii="Baskerville" w:hAnsi="Baskerville" w:cs="Times"/>
          <w:sz w:val="20"/>
          <w:szCs w:val="22"/>
        </w:rPr>
        <w:t>10-</w:t>
      </w:r>
      <w:r w:rsidR="00F9397D" w:rsidRPr="006937AB">
        <w:rPr>
          <w:rFonts w:ascii="Baskerville" w:hAnsi="Baskerville" w:cs="Times"/>
          <w:sz w:val="20"/>
          <w:szCs w:val="22"/>
        </w:rPr>
        <w:t xml:space="preserve">fold increase the energy density of </w:t>
      </w:r>
      <w:r w:rsidR="0024648D" w:rsidRPr="006937AB">
        <w:rPr>
          <w:rFonts w:ascii="Baskerville" w:hAnsi="Baskerville" w:cs="Times"/>
          <w:sz w:val="20"/>
          <w:szCs w:val="22"/>
        </w:rPr>
        <w:t>e</w:t>
      </w:r>
      <w:r w:rsidR="0024648D" w:rsidRPr="006937AB">
        <w:rPr>
          <w:rFonts w:ascii="Baskerville" w:hAnsi="Baskerville" w:cs="Times"/>
          <w:sz w:val="20"/>
          <w:szCs w:val="22"/>
        </w:rPr>
        <w:t>x</w:t>
      </w:r>
      <w:r w:rsidR="0024648D" w:rsidRPr="006937AB">
        <w:rPr>
          <w:rFonts w:ascii="Baskerville" w:hAnsi="Baskerville" w:cs="Times"/>
          <w:sz w:val="20"/>
          <w:szCs w:val="22"/>
        </w:rPr>
        <w:t xml:space="preserve">isting </w:t>
      </w:r>
      <w:r w:rsidR="00F9397D" w:rsidRPr="006937AB">
        <w:rPr>
          <w:rFonts w:ascii="Baskerville" w:hAnsi="Baskerville" w:cs="Times"/>
          <w:sz w:val="20"/>
          <w:szCs w:val="22"/>
        </w:rPr>
        <w:t>direct methanol fuel cells</w:t>
      </w:r>
      <w:r w:rsidR="007F5B98" w:rsidRPr="006937AB">
        <w:rPr>
          <w:rFonts w:ascii="Baskerville" w:hAnsi="Baskerville" w:cs="Times"/>
          <w:sz w:val="20"/>
          <w:szCs w:val="22"/>
        </w:rPr>
        <w:t xml:space="preserve">.  At even moderate improvements, the energy density of DMFC </w:t>
      </w:r>
      <w:r w:rsidR="00D400BD" w:rsidRPr="006937AB">
        <w:rPr>
          <w:rFonts w:ascii="Baskerville" w:hAnsi="Baskerville" w:cs="Times"/>
          <w:sz w:val="20"/>
          <w:szCs w:val="22"/>
        </w:rPr>
        <w:t>will surpass</w:t>
      </w:r>
      <w:r w:rsidR="007F5B98" w:rsidRPr="006937AB">
        <w:rPr>
          <w:rFonts w:ascii="Baskerville" w:hAnsi="Baskerville" w:cs="Times"/>
          <w:sz w:val="20"/>
          <w:szCs w:val="22"/>
        </w:rPr>
        <w:t xml:space="preserve"> those of </w:t>
      </w:r>
      <w:r w:rsidR="00D400BD" w:rsidRPr="006937AB">
        <w:rPr>
          <w:rFonts w:ascii="Baskerville" w:hAnsi="Baskerville" w:cs="Times"/>
          <w:sz w:val="20"/>
          <w:szCs w:val="22"/>
        </w:rPr>
        <w:t xml:space="preserve">existing and emerging </w:t>
      </w:r>
      <w:r w:rsidR="007F5B98" w:rsidRPr="006937AB">
        <w:rPr>
          <w:rFonts w:ascii="Baskerville" w:hAnsi="Baskerville" w:cs="Times"/>
          <w:sz w:val="20"/>
          <w:szCs w:val="22"/>
        </w:rPr>
        <w:t>lith</w:t>
      </w:r>
      <w:r w:rsidR="007F5B98" w:rsidRPr="006937AB">
        <w:rPr>
          <w:rFonts w:ascii="Baskerville" w:hAnsi="Baskerville" w:cs="Times"/>
          <w:sz w:val="20"/>
          <w:szCs w:val="22"/>
        </w:rPr>
        <w:t>i</w:t>
      </w:r>
      <w:r w:rsidR="007F5B98" w:rsidRPr="006937AB">
        <w:rPr>
          <w:rFonts w:ascii="Baskerville" w:hAnsi="Baskerville" w:cs="Times"/>
          <w:sz w:val="20"/>
          <w:szCs w:val="22"/>
        </w:rPr>
        <w:t>um ion batte</w:t>
      </w:r>
      <w:r w:rsidR="007F5B98" w:rsidRPr="006937AB">
        <w:rPr>
          <w:rFonts w:ascii="Baskerville" w:hAnsi="Baskerville" w:cs="Times"/>
          <w:sz w:val="20"/>
          <w:szCs w:val="22"/>
        </w:rPr>
        <w:t>r</w:t>
      </w:r>
      <w:r w:rsidR="007F5B98" w:rsidRPr="006937AB">
        <w:rPr>
          <w:rFonts w:ascii="Baskerville" w:hAnsi="Baskerville" w:cs="Times"/>
          <w:sz w:val="20"/>
          <w:szCs w:val="22"/>
        </w:rPr>
        <w:t xml:space="preserve">ies, therefore, any improvements in </w:t>
      </w:r>
      <w:r w:rsidR="00D400BD" w:rsidRPr="006937AB">
        <w:rPr>
          <w:rFonts w:ascii="Baskerville" w:hAnsi="Baskerville" w:cs="Times"/>
          <w:sz w:val="20"/>
          <w:szCs w:val="22"/>
        </w:rPr>
        <w:t xml:space="preserve">DMFC, </w:t>
      </w:r>
      <w:r w:rsidR="007F5B98" w:rsidRPr="006937AB">
        <w:rPr>
          <w:rFonts w:ascii="Baskerville" w:hAnsi="Baskerville" w:cs="Times"/>
          <w:sz w:val="20"/>
          <w:szCs w:val="22"/>
        </w:rPr>
        <w:t>battery</w:t>
      </w:r>
      <w:r w:rsidR="00D400BD" w:rsidRPr="006937AB">
        <w:rPr>
          <w:rFonts w:ascii="Baskerville" w:hAnsi="Baskerville" w:cs="Times"/>
          <w:sz w:val="20"/>
          <w:szCs w:val="22"/>
        </w:rPr>
        <w:t>, or hybrid system</w:t>
      </w:r>
      <w:r w:rsidR="007F5B98" w:rsidRPr="006937AB">
        <w:rPr>
          <w:rFonts w:ascii="Baskerville" w:hAnsi="Baskerville" w:cs="Times"/>
          <w:sz w:val="20"/>
          <w:szCs w:val="22"/>
        </w:rPr>
        <w:t xml:space="preserve"> technol</w:t>
      </w:r>
      <w:r w:rsidR="007F5B98" w:rsidRPr="006937AB">
        <w:rPr>
          <w:rFonts w:ascii="Baskerville" w:hAnsi="Baskerville" w:cs="Times"/>
          <w:sz w:val="20"/>
          <w:szCs w:val="22"/>
        </w:rPr>
        <w:t>o</w:t>
      </w:r>
      <w:r w:rsidR="007F5B98" w:rsidRPr="006937AB">
        <w:rPr>
          <w:rFonts w:ascii="Baskerville" w:hAnsi="Baskerville" w:cs="Times"/>
          <w:sz w:val="20"/>
          <w:szCs w:val="22"/>
        </w:rPr>
        <w:t xml:space="preserve">gies </w:t>
      </w:r>
      <w:r w:rsidR="00D400BD" w:rsidRPr="006937AB">
        <w:rPr>
          <w:rFonts w:ascii="Baskerville" w:hAnsi="Baskerville" w:cs="Times"/>
          <w:sz w:val="20"/>
          <w:szCs w:val="22"/>
        </w:rPr>
        <w:t xml:space="preserve">will </w:t>
      </w:r>
      <w:r w:rsidR="007F5B98" w:rsidRPr="006937AB">
        <w:rPr>
          <w:rFonts w:ascii="Baskerville" w:hAnsi="Baskerville" w:cs="Times"/>
          <w:sz w:val="20"/>
          <w:szCs w:val="22"/>
        </w:rPr>
        <w:t>have a multiplying effect</w:t>
      </w:r>
      <w:r w:rsidR="00D400BD" w:rsidRPr="006937AB">
        <w:rPr>
          <w:rFonts w:ascii="Baskerville" w:hAnsi="Baskerville" w:cs="Times"/>
          <w:sz w:val="20"/>
          <w:szCs w:val="22"/>
        </w:rPr>
        <w:t xml:space="preserve">: </w:t>
      </w:r>
      <w:r w:rsidR="00D37506">
        <w:rPr>
          <w:rFonts w:ascii="Baskerville" w:hAnsi="Baskerville" w:cs="Times"/>
          <w:sz w:val="20"/>
          <w:szCs w:val="22"/>
        </w:rPr>
        <w:t>any i</w:t>
      </w:r>
      <w:r w:rsidR="00D37506">
        <w:rPr>
          <w:rFonts w:ascii="Baskerville" w:hAnsi="Baskerville" w:cs="Times"/>
          <w:sz w:val="20"/>
          <w:szCs w:val="22"/>
        </w:rPr>
        <w:t>m</w:t>
      </w:r>
      <w:r w:rsidR="00D37506">
        <w:rPr>
          <w:rFonts w:ascii="Baskerville" w:hAnsi="Baskerville" w:cs="Times"/>
          <w:sz w:val="20"/>
          <w:szCs w:val="22"/>
        </w:rPr>
        <w:t>provement to the energy density of the battery will allow for a smaller battery, increasing the fuel, and cons</w:t>
      </w:r>
      <w:r w:rsidR="00D37506">
        <w:rPr>
          <w:rFonts w:ascii="Baskerville" w:hAnsi="Baskerville" w:cs="Times"/>
          <w:sz w:val="20"/>
          <w:szCs w:val="22"/>
        </w:rPr>
        <w:t>e</w:t>
      </w:r>
      <w:r w:rsidR="00D37506">
        <w:rPr>
          <w:rFonts w:ascii="Baskerville" w:hAnsi="Baskerville" w:cs="Times"/>
          <w:sz w:val="20"/>
          <w:szCs w:val="22"/>
        </w:rPr>
        <w:t>quently, the energy capacity of the hybrid sy</w:t>
      </w:r>
      <w:r w:rsidR="00D37506">
        <w:rPr>
          <w:rFonts w:ascii="Baskerville" w:hAnsi="Baskerville" w:cs="Times"/>
          <w:sz w:val="20"/>
          <w:szCs w:val="22"/>
        </w:rPr>
        <w:t>s</w:t>
      </w:r>
      <w:r w:rsidR="00D37506">
        <w:rPr>
          <w:rFonts w:ascii="Baskerville" w:hAnsi="Baskerville" w:cs="Times"/>
          <w:sz w:val="20"/>
          <w:szCs w:val="22"/>
        </w:rPr>
        <w:t>tem.</w:t>
      </w:r>
    </w:p>
    <w:p w14:paraId="6D42AD2E" w14:textId="317DA6C7" w:rsidR="00C22966" w:rsidRPr="006937AB" w:rsidRDefault="00F8546F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373E69" w:rsidRPr="006937AB">
        <w:rPr>
          <w:rFonts w:ascii="Baskerville" w:hAnsi="Baskerville" w:cs="Times"/>
          <w:sz w:val="20"/>
          <w:szCs w:val="22"/>
        </w:rPr>
        <w:t xml:space="preserve">Compared to existing and emerging technologies, a hybrid </w:t>
      </w:r>
      <w:r w:rsidR="00D37506">
        <w:rPr>
          <w:rFonts w:ascii="Baskerville" w:hAnsi="Baskerville" w:cs="Times"/>
          <w:sz w:val="20"/>
          <w:szCs w:val="22"/>
        </w:rPr>
        <w:t>DMFC/ASSLB</w:t>
      </w:r>
      <w:r w:rsidR="00373E69" w:rsidRPr="006937AB">
        <w:rPr>
          <w:rFonts w:ascii="Baskerville" w:hAnsi="Baskerville" w:cs="Times"/>
          <w:sz w:val="20"/>
          <w:szCs w:val="22"/>
        </w:rPr>
        <w:t xml:space="preserve"> power system will be disruptive. </w:t>
      </w:r>
      <w:r w:rsidR="002D64B1" w:rsidRPr="006937AB">
        <w:rPr>
          <w:rFonts w:ascii="Baskerville" w:hAnsi="Baskerville" w:cs="Times"/>
          <w:sz w:val="20"/>
          <w:szCs w:val="22"/>
        </w:rPr>
        <w:t xml:space="preserve">Currently, DOE targets 300 </w:t>
      </w:r>
      <w:proofErr w:type="spellStart"/>
      <w:r w:rsidR="002D64B1" w:rsidRPr="006937AB">
        <w:rPr>
          <w:rFonts w:ascii="Baskerville" w:hAnsi="Baskerville" w:cs="Times"/>
          <w:sz w:val="20"/>
          <w:szCs w:val="22"/>
        </w:rPr>
        <w:t>Wh</w:t>
      </w:r>
      <w:proofErr w:type="spellEnd"/>
      <w:r w:rsidR="002D64B1" w:rsidRPr="006937AB">
        <w:rPr>
          <w:rFonts w:ascii="Baskerville" w:hAnsi="Baskerville" w:cs="Times"/>
          <w:sz w:val="20"/>
          <w:szCs w:val="22"/>
        </w:rPr>
        <w:t>/kg for lit</w:t>
      </w:r>
      <w:r w:rsidR="002D64B1" w:rsidRPr="006937AB">
        <w:rPr>
          <w:rFonts w:ascii="Baskerville" w:hAnsi="Baskerville" w:cs="Times"/>
          <w:sz w:val="20"/>
          <w:szCs w:val="22"/>
        </w:rPr>
        <w:t>h</w:t>
      </w:r>
      <w:r w:rsidR="002D64B1" w:rsidRPr="006937AB">
        <w:rPr>
          <w:rFonts w:ascii="Baskerville" w:hAnsi="Baskerville" w:cs="Times"/>
          <w:sz w:val="20"/>
          <w:szCs w:val="22"/>
        </w:rPr>
        <w:t xml:space="preserve">ium ion batteries, which will require significant improvements across all aspects of the lithium ion battery. </w:t>
      </w:r>
      <w:r w:rsidR="00C22966" w:rsidRPr="006937AB">
        <w:rPr>
          <w:rFonts w:ascii="Baskerville" w:hAnsi="Baskerville" w:cs="Times"/>
          <w:sz w:val="20"/>
          <w:szCs w:val="22"/>
        </w:rPr>
        <w:t>Balance of plant structures in current and emerging Li-ion battery techno</w:t>
      </w:r>
      <w:r w:rsidR="003831F7" w:rsidRPr="006937AB">
        <w:rPr>
          <w:rFonts w:ascii="Baskerville" w:hAnsi="Baskerville" w:cs="Times"/>
          <w:sz w:val="20"/>
          <w:szCs w:val="22"/>
        </w:rPr>
        <w:t>logies set an upper bound of 195.74</w:t>
      </w:r>
      <w:r w:rsidR="00C22966" w:rsidRPr="006937AB">
        <w:rPr>
          <w:rFonts w:ascii="Baskerville" w:hAnsi="Baskerville" w:cs="Times"/>
          <w:sz w:val="20"/>
          <w:szCs w:val="22"/>
        </w:rPr>
        <w:t xml:space="preserve"> Ah/kg</w:t>
      </w:r>
      <w:r w:rsidR="008D59BF" w:rsidRPr="006937AB">
        <w:rPr>
          <w:rFonts w:ascii="Baskerville" w:hAnsi="Baskerville" w:cs="Times"/>
          <w:sz w:val="20"/>
          <w:szCs w:val="22"/>
        </w:rPr>
        <w:t xml:space="preserve">. A </w:t>
      </w:r>
      <w:r w:rsidR="003831F7" w:rsidRPr="006937AB">
        <w:rPr>
          <w:rFonts w:ascii="Baskerville" w:hAnsi="Baskerville" w:cs="Times"/>
          <w:sz w:val="20"/>
          <w:szCs w:val="22"/>
        </w:rPr>
        <w:t>36% increase</w:t>
      </w:r>
      <w:r w:rsidR="009C498F" w:rsidRPr="006937AB">
        <w:rPr>
          <w:rFonts w:ascii="Baskerville" w:hAnsi="Baskerville" w:cs="Times"/>
          <w:sz w:val="20"/>
          <w:szCs w:val="22"/>
        </w:rPr>
        <w:t xml:space="preserve"> in </w:t>
      </w:r>
      <w:r w:rsidR="009C498F" w:rsidRPr="006937AB">
        <w:rPr>
          <w:rFonts w:ascii="Baskerville" w:hAnsi="Baskerville" w:cs="Times"/>
          <w:i/>
          <w:sz w:val="20"/>
          <w:szCs w:val="22"/>
        </w:rPr>
        <w:t>both</w:t>
      </w:r>
      <w:r w:rsidR="003831F7" w:rsidRPr="006937AB">
        <w:rPr>
          <w:rFonts w:ascii="Baskerville" w:hAnsi="Baskerville" w:cs="Times"/>
          <w:sz w:val="20"/>
          <w:szCs w:val="22"/>
        </w:rPr>
        <w:t xml:space="preserve"> anode and cathode capacities, </w:t>
      </w:r>
      <w:r w:rsidR="008D59BF" w:rsidRPr="006937AB">
        <w:rPr>
          <w:rFonts w:ascii="Baskerville" w:hAnsi="Baskerville" w:cs="Times"/>
          <w:sz w:val="20"/>
          <w:szCs w:val="22"/>
        </w:rPr>
        <w:t>o</w:t>
      </w:r>
      <w:r w:rsidR="003831F7" w:rsidRPr="006937AB">
        <w:rPr>
          <w:rFonts w:ascii="Baskerville" w:hAnsi="Baskerville" w:cs="Times"/>
          <w:sz w:val="20"/>
          <w:szCs w:val="22"/>
        </w:rPr>
        <w:t>perating at 3.6</w:t>
      </w:r>
      <w:r w:rsidR="00C22966" w:rsidRPr="006937AB">
        <w:rPr>
          <w:rFonts w:ascii="Baskerville" w:hAnsi="Baskerville" w:cs="Times"/>
          <w:sz w:val="20"/>
          <w:szCs w:val="22"/>
        </w:rPr>
        <w:t xml:space="preserve"> V, </w:t>
      </w:r>
      <w:r w:rsidR="003831F7" w:rsidRPr="006937AB">
        <w:rPr>
          <w:rFonts w:ascii="Baskerville" w:hAnsi="Baskerville" w:cs="Times"/>
          <w:sz w:val="20"/>
          <w:szCs w:val="22"/>
        </w:rPr>
        <w:t>is r</w:t>
      </w:r>
      <w:r w:rsidR="003831F7" w:rsidRPr="006937AB">
        <w:rPr>
          <w:rFonts w:ascii="Baskerville" w:hAnsi="Baskerville" w:cs="Times"/>
          <w:sz w:val="20"/>
          <w:szCs w:val="22"/>
        </w:rPr>
        <w:t>e</w:t>
      </w:r>
      <w:r w:rsidR="003831F7" w:rsidRPr="006937AB">
        <w:rPr>
          <w:rFonts w:ascii="Baskerville" w:hAnsi="Baskerville" w:cs="Times"/>
          <w:sz w:val="20"/>
          <w:szCs w:val="22"/>
        </w:rPr>
        <w:t>quired to meet five year energy targets of 300</w:t>
      </w:r>
      <w:r w:rsidR="00C22966" w:rsidRPr="006937AB">
        <w:rPr>
          <w:rFonts w:ascii="Baskerville" w:hAnsi="Baskerville" w:cs="Times"/>
          <w:sz w:val="20"/>
          <w:szCs w:val="22"/>
        </w:rPr>
        <w:t xml:space="preserve"> </w:t>
      </w:r>
      <w:proofErr w:type="spellStart"/>
      <w:r w:rsidR="00C22966" w:rsidRPr="006937AB">
        <w:rPr>
          <w:rFonts w:ascii="Baskerville" w:hAnsi="Baskerville" w:cs="Times"/>
          <w:sz w:val="20"/>
          <w:szCs w:val="22"/>
        </w:rPr>
        <w:t>Wh</w:t>
      </w:r>
      <w:proofErr w:type="spellEnd"/>
      <w:r w:rsidR="00C22966" w:rsidRPr="006937AB">
        <w:rPr>
          <w:rFonts w:ascii="Baskerville" w:hAnsi="Baskerville" w:cs="Times"/>
          <w:sz w:val="20"/>
          <w:szCs w:val="22"/>
        </w:rPr>
        <w:t xml:space="preserve">/kg.  </w:t>
      </w:r>
      <w:r w:rsidR="003831F7" w:rsidRPr="006937AB">
        <w:rPr>
          <w:rFonts w:ascii="Baskerville" w:hAnsi="Baskerville" w:cs="Times"/>
          <w:sz w:val="20"/>
          <w:szCs w:val="22"/>
        </w:rPr>
        <w:t>Although</w:t>
      </w:r>
      <w:r w:rsidR="007C4394" w:rsidRPr="006937AB">
        <w:rPr>
          <w:rFonts w:ascii="Baskerville" w:hAnsi="Baskerville" w:cs="Times"/>
          <w:sz w:val="20"/>
          <w:szCs w:val="22"/>
        </w:rPr>
        <w:t xml:space="preserve"> 4.8 V, high voltage </w:t>
      </w:r>
      <w:proofErr w:type="spellStart"/>
      <w:r w:rsidR="007C4394" w:rsidRPr="006937AB">
        <w:rPr>
          <w:rFonts w:ascii="Baskerville" w:hAnsi="Baskerville" w:cs="Times"/>
          <w:sz w:val="20"/>
          <w:szCs w:val="22"/>
        </w:rPr>
        <w:t>spinels</w:t>
      </w:r>
      <w:proofErr w:type="spellEnd"/>
      <w:r w:rsidR="007C4394" w:rsidRPr="006937AB">
        <w:rPr>
          <w:rFonts w:ascii="Baskerville" w:hAnsi="Baskerville" w:cs="Times"/>
          <w:sz w:val="20"/>
          <w:szCs w:val="22"/>
        </w:rPr>
        <w:t xml:space="preserve"> </w:t>
      </w:r>
      <w:r w:rsidR="003831F7" w:rsidRPr="006937AB">
        <w:rPr>
          <w:rFonts w:ascii="Baskerville" w:hAnsi="Baskerville" w:cs="Times"/>
          <w:sz w:val="20"/>
          <w:szCs w:val="22"/>
        </w:rPr>
        <w:t>can theoretically</w:t>
      </w:r>
      <w:r w:rsidR="00C22966" w:rsidRPr="006937AB">
        <w:rPr>
          <w:rFonts w:ascii="Baskerville" w:hAnsi="Baskerville" w:cs="Times"/>
          <w:sz w:val="20"/>
          <w:szCs w:val="22"/>
        </w:rPr>
        <w:t xml:space="preserve"> achieve</w:t>
      </w:r>
      <w:r w:rsidR="003831F7" w:rsidRPr="006937AB">
        <w:rPr>
          <w:rFonts w:ascii="Baskerville" w:hAnsi="Baskerville" w:cs="Times"/>
          <w:sz w:val="20"/>
          <w:szCs w:val="22"/>
        </w:rPr>
        <w:t xml:space="preserve"> the 300</w:t>
      </w:r>
      <w:r w:rsidR="00C22966" w:rsidRPr="006937AB">
        <w:rPr>
          <w:rFonts w:ascii="Baskerville" w:hAnsi="Baskerville" w:cs="Times"/>
          <w:sz w:val="20"/>
          <w:szCs w:val="22"/>
        </w:rPr>
        <w:t xml:space="preserve"> </w:t>
      </w:r>
      <w:proofErr w:type="spellStart"/>
      <w:r w:rsidR="00C22966" w:rsidRPr="006937AB">
        <w:rPr>
          <w:rFonts w:ascii="Baskerville" w:hAnsi="Baskerville" w:cs="Times"/>
          <w:sz w:val="20"/>
          <w:szCs w:val="22"/>
        </w:rPr>
        <w:t>Wh</w:t>
      </w:r>
      <w:proofErr w:type="spellEnd"/>
      <w:r w:rsidR="00C22966" w:rsidRPr="006937AB">
        <w:rPr>
          <w:rFonts w:ascii="Baskerville" w:hAnsi="Baskerville" w:cs="Times"/>
          <w:sz w:val="20"/>
          <w:szCs w:val="22"/>
        </w:rPr>
        <w:t>/kg</w:t>
      </w:r>
      <w:r w:rsidR="003831F7" w:rsidRPr="006937AB">
        <w:rPr>
          <w:rFonts w:ascii="Baskerville" w:hAnsi="Baskerville" w:cs="Times"/>
          <w:sz w:val="20"/>
          <w:szCs w:val="22"/>
        </w:rPr>
        <w:t xml:space="preserve"> target</w:t>
      </w:r>
      <w:r w:rsidR="00C22966" w:rsidRPr="006937AB">
        <w:rPr>
          <w:rFonts w:ascii="Baskerville" w:hAnsi="Baskerville" w:cs="Times"/>
          <w:sz w:val="20"/>
          <w:szCs w:val="22"/>
        </w:rPr>
        <w:t>, at these voltages ele</w:t>
      </w:r>
      <w:r w:rsidR="00C22966" w:rsidRPr="006937AB">
        <w:rPr>
          <w:rFonts w:ascii="Baskerville" w:hAnsi="Baskerville" w:cs="Times"/>
          <w:sz w:val="20"/>
          <w:szCs w:val="22"/>
        </w:rPr>
        <w:t>c</w:t>
      </w:r>
      <w:r w:rsidR="00C22966" w:rsidRPr="006937AB">
        <w:rPr>
          <w:rFonts w:ascii="Baskerville" w:hAnsi="Baskerville" w:cs="Times"/>
          <w:sz w:val="20"/>
          <w:szCs w:val="22"/>
        </w:rPr>
        <w:t>trolyte decomposition raises serious safety co</w:t>
      </w:r>
      <w:r w:rsidR="00C22966" w:rsidRPr="006937AB">
        <w:rPr>
          <w:rFonts w:ascii="Baskerville" w:hAnsi="Baskerville" w:cs="Times"/>
          <w:sz w:val="20"/>
          <w:szCs w:val="22"/>
        </w:rPr>
        <w:t>n</w:t>
      </w:r>
      <w:r w:rsidR="00C22966" w:rsidRPr="006937AB">
        <w:rPr>
          <w:rFonts w:ascii="Baskerville" w:hAnsi="Baskerville" w:cs="Times"/>
          <w:sz w:val="20"/>
          <w:szCs w:val="22"/>
        </w:rPr>
        <w:t>cerns.</w:t>
      </w:r>
      <w:r w:rsidR="002D64B1" w:rsidRPr="006937AB">
        <w:rPr>
          <w:rFonts w:ascii="Baskerville" w:hAnsi="Baskerville" w:cs="Times"/>
          <w:sz w:val="20"/>
          <w:szCs w:val="22"/>
        </w:rPr>
        <w:t xml:space="preserve"> But even with these targets, still sever</w:t>
      </w:r>
      <w:r w:rsidR="003831F7" w:rsidRPr="006937AB">
        <w:rPr>
          <w:rFonts w:ascii="Baskerville" w:hAnsi="Baskerville" w:cs="Times"/>
          <w:sz w:val="20"/>
          <w:szCs w:val="22"/>
        </w:rPr>
        <w:t>al years out, are achievable by an 18</w:t>
      </w:r>
      <w:r w:rsidR="002D64B1" w:rsidRPr="006937AB">
        <w:rPr>
          <w:rFonts w:ascii="Baskerville" w:hAnsi="Baskerville" w:cs="Times"/>
          <w:sz w:val="20"/>
          <w:szCs w:val="22"/>
        </w:rPr>
        <w:t xml:space="preserve"> M </w:t>
      </w:r>
      <w:r w:rsidR="00D37506">
        <w:rPr>
          <w:rFonts w:ascii="Baskerville" w:hAnsi="Baskerville" w:cs="Times"/>
          <w:sz w:val="20"/>
          <w:szCs w:val="22"/>
        </w:rPr>
        <w:t>DMFC</w:t>
      </w:r>
      <w:r w:rsidR="003831F7" w:rsidRPr="006937AB">
        <w:rPr>
          <w:rFonts w:ascii="Baskerville" w:hAnsi="Baskerville" w:cs="Times"/>
          <w:sz w:val="20"/>
          <w:szCs w:val="22"/>
        </w:rPr>
        <w:t xml:space="preserve"> operating at 0.4</w:t>
      </w:r>
      <w:r w:rsidR="002D64B1" w:rsidRPr="006937AB">
        <w:rPr>
          <w:rFonts w:ascii="Baskerville" w:hAnsi="Baskerville" w:cs="Times"/>
          <w:sz w:val="20"/>
          <w:szCs w:val="22"/>
        </w:rPr>
        <w:t xml:space="preserve"> V</w:t>
      </w:r>
      <w:r w:rsidR="00D37506">
        <w:rPr>
          <w:rFonts w:ascii="Baskerville" w:hAnsi="Baskerville" w:cs="Times"/>
          <w:sz w:val="20"/>
          <w:szCs w:val="22"/>
        </w:rPr>
        <w:t>, i.e. by improvements only in membrane technology.</w:t>
      </w:r>
    </w:p>
    <w:p w14:paraId="37CBB65D" w14:textId="3C73F304" w:rsidR="007C4394" w:rsidRPr="006937AB" w:rsidRDefault="007C4394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Pr="006937AB">
        <w:rPr>
          <w:rFonts w:ascii="Baskerville" w:hAnsi="Baskerville" w:cs="Times"/>
          <w:sz w:val="20"/>
          <w:szCs w:val="22"/>
          <w:highlight w:val="yellow"/>
        </w:rPr>
        <w:t>Solid</w:t>
      </w:r>
      <w:r w:rsidR="00D37506" w:rsidRPr="006937AB">
        <w:rPr>
          <w:rFonts w:ascii="Baskerville" w:hAnsi="Baskerville" w:cs="Times"/>
          <w:sz w:val="20"/>
          <w:szCs w:val="22"/>
          <w:highlight w:val="yellow"/>
        </w:rPr>
        <w:t>-</w:t>
      </w:r>
      <w:r w:rsidRPr="006937AB">
        <w:rPr>
          <w:rFonts w:ascii="Baskerville" w:hAnsi="Baskerville" w:cs="Times"/>
          <w:sz w:val="20"/>
          <w:szCs w:val="22"/>
          <w:highlight w:val="yellow"/>
        </w:rPr>
        <w:t>state batteries hold the promise to lower the parasitic losses that result from the balance-of-plant stru</w:t>
      </w:r>
      <w:r w:rsidRPr="006937AB">
        <w:rPr>
          <w:rFonts w:ascii="Baskerville" w:hAnsi="Baskerville" w:cs="Times"/>
          <w:sz w:val="20"/>
          <w:szCs w:val="22"/>
          <w:highlight w:val="yellow"/>
        </w:rPr>
        <w:t>c</w:t>
      </w:r>
      <w:r w:rsidRPr="006937AB">
        <w:rPr>
          <w:rFonts w:ascii="Baskerville" w:hAnsi="Baskerville" w:cs="Times"/>
          <w:sz w:val="20"/>
          <w:szCs w:val="22"/>
          <w:highlight w:val="yellow"/>
        </w:rPr>
        <w:t xml:space="preserve">tures in existing Li-ion chemistries by reducing each cell from current collectors, separators, lithium salt, electrolyte, anode, and cathode to current collectors, anode, cathode, and electrolyte. </w:t>
      </w:r>
      <w:r w:rsidR="004E0957" w:rsidRPr="006937AB">
        <w:rPr>
          <w:rFonts w:ascii="Baskerville" w:hAnsi="Baskerville" w:cs="Times"/>
          <w:sz w:val="20"/>
          <w:szCs w:val="22"/>
          <w:highlight w:val="yellow"/>
        </w:rPr>
        <w:t>Reducing the mass of balance-of-plant structures by 50%</w:t>
      </w:r>
      <w:r w:rsidRPr="006937AB">
        <w:rPr>
          <w:rFonts w:ascii="Baskerville" w:hAnsi="Baskerville" w:cs="Times"/>
          <w:sz w:val="20"/>
          <w:szCs w:val="22"/>
          <w:highlight w:val="yellow"/>
        </w:rPr>
        <w:t xml:space="preserve"> would increase the capacity of existing graphite/LiCoO2 batteries by 15%.</w:t>
      </w:r>
      <w:r w:rsidR="004E0957" w:rsidRPr="006937AB">
        <w:rPr>
          <w:rFonts w:ascii="Baskerville" w:hAnsi="Baskerville" w:cs="Times"/>
          <w:sz w:val="20"/>
          <w:szCs w:val="22"/>
          <w:highlight w:val="yellow"/>
        </w:rPr>
        <w:t xml:space="preserve"> </w:t>
      </w:r>
      <w:r w:rsidRPr="006937AB">
        <w:rPr>
          <w:rFonts w:ascii="Baskerville" w:hAnsi="Baskerville" w:cs="Times"/>
          <w:sz w:val="20"/>
          <w:szCs w:val="22"/>
          <w:highlight w:val="yellow"/>
        </w:rPr>
        <w:t xml:space="preserve">Absent electrolyte breakdown concerns, high voltage </w:t>
      </w:r>
      <w:proofErr w:type="spellStart"/>
      <w:r w:rsidRPr="006937AB">
        <w:rPr>
          <w:rFonts w:ascii="Baskerville" w:hAnsi="Baskerville" w:cs="Times"/>
          <w:sz w:val="20"/>
          <w:szCs w:val="22"/>
          <w:highlight w:val="yellow"/>
        </w:rPr>
        <w:t>spinels</w:t>
      </w:r>
      <w:proofErr w:type="spellEnd"/>
      <w:r w:rsidRPr="006937AB">
        <w:rPr>
          <w:rFonts w:ascii="Baskerville" w:hAnsi="Baskerville" w:cs="Times"/>
          <w:sz w:val="20"/>
          <w:szCs w:val="22"/>
          <w:highlight w:val="yellow"/>
        </w:rPr>
        <w:t xml:space="preserve"> would </w:t>
      </w:r>
      <w:r w:rsidR="004E0957" w:rsidRPr="006937AB">
        <w:rPr>
          <w:rFonts w:ascii="Baskerville" w:hAnsi="Baskerville" w:cs="Times"/>
          <w:sz w:val="20"/>
          <w:szCs w:val="22"/>
          <w:highlight w:val="yellow"/>
        </w:rPr>
        <w:t>lead to a 20% increase, without requiring discovery of new ele</w:t>
      </w:r>
      <w:r w:rsidR="004E0957" w:rsidRPr="006937AB">
        <w:rPr>
          <w:rFonts w:ascii="Baskerville" w:hAnsi="Baskerville" w:cs="Times"/>
          <w:sz w:val="20"/>
          <w:szCs w:val="22"/>
          <w:highlight w:val="yellow"/>
        </w:rPr>
        <w:t>c</w:t>
      </w:r>
      <w:r w:rsidR="004E0957" w:rsidRPr="006937AB">
        <w:rPr>
          <w:rFonts w:ascii="Baskerville" w:hAnsi="Baskerville" w:cs="Times"/>
          <w:sz w:val="20"/>
          <w:szCs w:val="22"/>
          <w:highlight w:val="yellow"/>
        </w:rPr>
        <w:t>trode compounds.</w:t>
      </w:r>
      <w:r w:rsidR="00D37506" w:rsidRPr="006937AB">
        <w:rPr>
          <w:rFonts w:ascii="Baskerville" w:hAnsi="Baskerville" w:cs="Times"/>
          <w:sz w:val="20"/>
          <w:szCs w:val="22"/>
          <w:highlight w:val="yellow"/>
        </w:rPr>
        <w:t xml:space="preserve"> More/less/change?</w:t>
      </w:r>
    </w:p>
    <w:p w14:paraId="3C3ACD56" w14:textId="6228650B" w:rsidR="000314A9" w:rsidRPr="006937AB" w:rsidRDefault="004E0957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4A5317">
        <w:rPr>
          <w:rFonts w:ascii="Baskerville" w:hAnsi="Baskerville" w:cs="Times"/>
          <w:sz w:val="20"/>
          <w:szCs w:val="22"/>
        </w:rPr>
        <w:t xml:space="preserve">Compared to other fuel cell options, </w:t>
      </w:r>
      <w:r w:rsidR="00D37506">
        <w:rPr>
          <w:rFonts w:ascii="Baskerville" w:hAnsi="Baskerville" w:cs="Times"/>
          <w:sz w:val="20"/>
          <w:szCs w:val="22"/>
        </w:rPr>
        <w:t>DMFCs</w:t>
      </w:r>
      <w:r w:rsidRPr="006937AB">
        <w:rPr>
          <w:rFonts w:ascii="Baskerville" w:hAnsi="Baskerville" w:cs="Times"/>
          <w:sz w:val="20"/>
          <w:szCs w:val="22"/>
        </w:rPr>
        <w:t xml:space="preserve"> combine the use of high energy density fuels typical of high temperature solid oxide and phosphoric acid fuel cells with the low operating temper</w:t>
      </w:r>
      <w:r w:rsidR="002D64B1" w:rsidRPr="006937AB">
        <w:rPr>
          <w:rFonts w:ascii="Baskerville" w:hAnsi="Baskerville" w:cs="Times"/>
          <w:sz w:val="20"/>
          <w:szCs w:val="22"/>
        </w:rPr>
        <w:t>ature of hydrogen fuel cells.  A commercial attempt</w:t>
      </w:r>
      <w:r w:rsidRPr="006937AB">
        <w:rPr>
          <w:rFonts w:ascii="Baskerville" w:hAnsi="Baskerville" w:cs="Times"/>
          <w:sz w:val="20"/>
          <w:szCs w:val="22"/>
        </w:rPr>
        <w:t xml:space="preserve"> at solid oxide fuel cells for portable applications </w:t>
      </w:r>
      <w:r w:rsidR="002D64B1" w:rsidRPr="006937AB">
        <w:rPr>
          <w:rFonts w:ascii="Baskerville" w:hAnsi="Baskerville" w:cs="Times"/>
          <w:sz w:val="20"/>
          <w:szCs w:val="22"/>
        </w:rPr>
        <w:t>was</w:t>
      </w:r>
      <w:r w:rsidRPr="006937AB">
        <w:rPr>
          <w:rFonts w:ascii="Baskerville" w:hAnsi="Baskerville" w:cs="Times"/>
          <w:sz w:val="20"/>
          <w:szCs w:val="22"/>
        </w:rPr>
        <w:t xml:space="preserve"> able, through extensive developments in most aspects of cell design, to lower </w:t>
      </w:r>
      <w:r w:rsidR="006808F3">
        <w:rPr>
          <w:rFonts w:ascii="Baskerville" w:hAnsi="Baskerville" w:cs="Times"/>
          <w:sz w:val="20"/>
          <w:szCs w:val="22"/>
        </w:rPr>
        <w:t>radiant</w:t>
      </w:r>
      <w:r w:rsidR="006808F3" w:rsidRPr="006937AB">
        <w:rPr>
          <w:rFonts w:ascii="Baskerville" w:hAnsi="Baskerville" w:cs="Times"/>
          <w:sz w:val="20"/>
          <w:szCs w:val="22"/>
        </w:rPr>
        <w:t xml:space="preserve"> </w:t>
      </w:r>
      <w:r w:rsidRPr="006937AB">
        <w:rPr>
          <w:rFonts w:ascii="Baskerville" w:hAnsi="Baskerville" w:cs="Times"/>
          <w:sz w:val="20"/>
          <w:szCs w:val="22"/>
        </w:rPr>
        <w:t xml:space="preserve">losses by nearly two orders of magnitude.  Absent cogeneration however, and despite these advancements, </w:t>
      </w:r>
      <w:r w:rsidR="002D64B1" w:rsidRPr="006937AB">
        <w:rPr>
          <w:rFonts w:ascii="Baskerville" w:hAnsi="Baskerville" w:cs="Times"/>
          <w:sz w:val="20"/>
          <w:szCs w:val="22"/>
        </w:rPr>
        <w:t>radiant</w:t>
      </w:r>
      <w:r w:rsidRPr="006937AB">
        <w:rPr>
          <w:rFonts w:ascii="Baskerville" w:hAnsi="Baskerville" w:cs="Times"/>
          <w:sz w:val="20"/>
          <w:szCs w:val="22"/>
        </w:rPr>
        <w:t xml:space="preserve"> losses </w:t>
      </w:r>
      <w:r w:rsidR="00D37506">
        <w:rPr>
          <w:rFonts w:ascii="Baskerville" w:hAnsi="Baskerville" w:cs="Times"/>
          <w:sz w:val="20"/>
          <w:szCs w:val="22"/>
        </w:rPr>
        <w:t xml:space="preserve">still </w:t>
      </w:r>
      <w:r w:rsidRPr="006937AB">
        <w:rPr>
          <w:rFonts w:ascii="Baskerville" w:hAnsi="Baskerville" w:cs="Times"/>
          <w:sz w:val="20"/>
          <w:szCs w:val="22"/>
        </w:rPr>
        <w:t xml:space="preserve">accounted for ~50% of the energy generated by this </w:t>
      </w:r>
      <w:r w:rsidR="002D64B1" w:rsidRPr="006937AB">
        <w:rPr>
          <w:rFonts w:ascii="Baskerville" w:hAnsi="Baskerville" w:cs="Times"/>
          <w:sz w:val="20"/>
          <w:szCs w:val="22"/>
        </w:rPr>
        <w:t>system, u</w:t>
      </w:r>
      <w:r w:rsidR="002D64B1" w:rsidRPr="006937AB">
        <w:rPr>
          <w:rFonts w:ascii="Baskerville" w:hAnsi="Baskerville" w:cs="Times"/>
          <w:sz w:val="20"/>
          <w:szCs w:val="22"/>
        </w:rPr>
        <w:t>l</w:t>
      </w:r>
      <w:r w:rsidR="002D64B1" w:rsidRPr="006937AB">
        <w:rPr>
          <w:rFonts w:ascii="Baskerville" w:hAnsi="Baskerville" w:cs="Times"/>
          <w:sz w:val="20"/>
          <w:szCs w:val="22"/>
        </w:rPr>
        <w:t xml:space="preserve">timately </w:t>
      </w:r>
      <w:r w:rsidR="00D37506">
        <w:rPr>
          <w:rFonts w:ascii="Baskerville" w:hAnsi="Baskerville" w:cs="Times"/>
          <w:sz w:val="20"/>
          <w:szCs w:val="22"/>
        </w:rPr>
        <w:t>precluding this solid oxide fuel cell</w:t>
      </w:r>
      <w:r w:rsidR="002D64B1" w:rsidRPr="006937AB">
        <w:rPr>
          <w:rFonts w:ascii="Baskerville" w:hAnsi="Baskerville" w:cs="Times"/>
          <w:sz w:val="20"/>
          <w:szCs w:val="22"/>
        </w:rPr>
        <w:t xml:space="preserve"> </w:t>
      </w:r>
      <w:r w:rsidR="00D37506">
        <w:rPr>
          <w:rFonts w:ascii="Baskerville" w:hAnsi="Baskerville" w:cs="Times"/>
          <w:sz w:val="20"/>
          <w:szCs w:val="22"/>
        </w:rPr>
        <w:t>design from practical consideration</w:t>
      </w:r>
      <w:r w:rsidRPr="006937AB">
        <w:rPr>
          <w:rFonts w:ascii="Baskerville" w:hAnsi="Baskerville" w:cs="Times"/>
          <w:sz w:val="20"/>
          <w:szCs w:val="22"/>
        </w:rPr>
        <w:t xml:space="preserve">. Furthermore, thermal cycling of these high temperature fuel cells and the highly corrosive electrolyte of phosphoric acid fuel cells severely limit </w:t>
      </w:r>
      <w:r w:rsidR="000314A9" w:rsidRPr="006937AB">
        <w:rPr>
          <w:rFonts w:ascii="Baskerville" w:hAnsi="Baskerville" w:cs="Times"/>
          <w:sz w:val="20"/>
          <w:szCs w:val="22"/>
        </w:rPr>
        <w:t>lo</w:t>
      </w:r>
      <w:r w:rsidR="000314A9" w:rsidRPr="006937AB">
        <w:rPr>
          <w:rFonts w:ascii="Baskerville" w:hAnsi="Baskerville" w:cs="Times"/>
          <w:sz w:val="20"/>
          <w:szCs w:val="22"/>
        </w:rPr>
        <w:t>n</w:t>
      </w:r>
      <w:r w:rsidR="000314A9" w:rsidRPr="006937AB">
        <w:rPr>
          <w:rFonts w:ascii="Baskerville" w:hAnsi="Baskerville" w:cs="Times"/>
          <w:sz w:val="20"/>
          <w:szCs w:val="22"/>
        </w:rPr>
        <w:t>gevity in the highly cyclical nature of portable energy generation.</w:t>
      </w:r>
      <w:r w:rsidR="004A5317">
        <w:rPr>
          <w:rFonts w:ascii="Baskerville" w:hAnsi="Baskerville" w:cs="Times"/>
          <w:sz w:val="20"/>
          <w:szCs w:val="22"/>
        </w:rPr>
        <w:t xml:space="preserve"> Initially, recent commercial release</w:t>
      </w:r>
      <w:r w:rsidR="000314A9" w:rsidRPr="006937AB">
        <w:rPr>
          <w:rFonts w:ascii="Baskerville" w:hAnsi="Baskerville" w:cs="Times"/>
          <w:sz w:val="20"/>
          <w:szCs w:val="22"/>
        </w:rPr>
        <w:t xml:space="preserve"> of </w:t>
      </w:r>
      <w:r w:rsidR="004A5317">
        <w:rPr>
          <w:rFonts w:ascii="Baskerville" w:hAnsi="Baskerville" w:cs="Times"/>
          <w:sz w:val="20"/>
          <w:szCs w:val="22"/>
        </w:rPr>
        <w:t xml:space="preserve">hybrid </w:t>
      </w:r>
      <w:r w:rsidR="000314A9" w:rsidRPr="006937AB">
        <w:rPr>
          <w:rFonts w:ascii="Baskerville" w:hAnsi="Baskerville" w:cs="Times"/>
          <w:sz w:val="20"/>
          <w:szCs w:val="22"/>
        </w:rPr>
        <w:t>h</w:t>
      </w:r>
      <w:r w:rsidR="000314A9" w:rsidRPr="006937AB">
        <w:rPr>
          <w:rFonts w:ascii="Baskerville" w:hAnsi="Baskerville" w:cs="Times"/>
          <w:sz w:val="20"/>
          <w:szCs w:val="22"/>
        </w:rPr>
        <w:t>y</w:t>
      </w:r>
      <w:r w:rsidR="000314A9" w:rsidRPr="006937AB">
        <w:rPr>
          <w:rFonts w:ascii="Baskerville" w:hAnsi="Baskerville" w:cs="Times"/>
          <w:sz w:val="20"/>
          <w:szCs w:val="22"/>
        </w:rPr>
        <w:t>drogen fuel cell-battery systems raises questions about the disruptive and transformative potential of a</w:t>
      </w:r>
      <w:r w:rsidR="00D37506">
        <w:rPr>
          <w:rFonts w:ascii="Baskerville" w:hAnsi="Baskerville" w:cs="Times"/>
          <w:sz w:val="20"/>
          <w:szCs w:val="22"/>
        </w:rPr>
        <w:t xml:space="preserve"> hybrid</w:t>
      </w:r>
      <w:r w:rsidR="000314A9" w:rsidRPr="006937AB">
        <w:rPr>
          <w:rFonts w:ascii="Baskerville" w:hAnsi="Baskerville" w:cs="Times"/>
          <w:sz w:val="20"/>
          <w:szCs w:val="22"/>
        </w:rPr>
        <w:t xml:space="preserve"> DMFC</w:t>
      </w:r>
      <w:r w:rsidR="00D37506">
        <w:rPr>
          <w:rFonts w:ascii="Baskerville" w:hAnsi="Baskerville" w:cs="Times"/>
          <w:sz w:val="20"/>
          <w:szCs w:val="22"/>
        </w:rPr>
        <w:t>/ASSLB</w:t>
      </w:r>
      <w:r w:rsidR="000314A9" w:rsidRPr="006937AB">
        <w:rPr>
          <w:rFonts w:ascii="Baskerville" w:hAnsi="Baskerville" w:cs="Times"/>
          <w:sz w:val="20"/>
          <w:szCs w:val="22"/>
        </w:rPr>
        <w:t xml:space="preserve">.  </w:t>
      </w:r>
      <w:r w:rsidR="002D64B1" w:rsidRPr="006937AB">
        <w:rPr>
          <w:rFonts w:ascii="Baskerville" w:hAnsi="Baskerville" w:cs="Times"/>
          <w:sz w:val="20"/>
          <w:szCs w:val="22"/>
        </w:rPr>
        <w:t>However, w</w:t>
      </w:r>
      <w:r w:rsidR="000314A9" w:rsidRPr="006937AB">
        <w:rPr>
          <w:rFonts w:ascii="Baskerville" w:hAnsi="Baskerville" w:cs="Times"/>
          <w:sz w:val="20"/>
          <w:szCs w:val="22"/>
        </w:rPr>
        <w:t>hile liquid hydrogen has a significantly higher energy density by mass, cryogenic h</w:t>
      </w:r>
      <w:r w:rsidR="000314A9" w:rsidRPr="006937AB">
        <w:rPr>
          <w:rFonts w:ascii="Baskerville" w:hAnsi="Baskerville" w:cs="Times"/>
          <w:sz w:val="20"/>
          <w:szCs w:val="22"/>
        </w:rPr>
        <w:t>y</w:t>
      </w:r>
      <w:r w:rsidR="000314A9" w:rsidRPr="006937AB">
        <w:rPr>
          <w:rFonts w:ascii="Baskerville" w:hAnsi="Baskerville" w:cs="Times"/>
          <w:sz w:val="20"/>
          <w:szCs w:val="22"/>
        </w:rPr>
        <w:t>drogen is impractical for portable applications. Methanol</w:t>
      </w:r>
      <w:r w:rsidR="00177558" w:rsidRPr="006937AB">
        <w:rPr>
          <w:rFonts w:ascii="Baskerville" w:hAnsi="Baskerville" w:cs="Times"/>
          <w:sz w:val="20"/>
          <w:szCs w:val="22"/>
        </w:rPr>
        <w:t xml:space="preserve"> has ten times</w:t>
      </w:r>
      <w:r w:rsidR="000314A9" w:rsidRPr="006937AB">
        <w:rPr>
          <w:rFonts w:ascii="Baskerville" w:hAnsi="Baskerville" w:cs="Times"/>
          <w:sz w:val="20"/>
          <w:szCs w:val="22"/>
        </w:rPr>
        <w:t xml:space="preserve"> </w:t>
      </w:r>
      <w:r w:rsidR="00177558" w:rsidRPr="006937AB">
        <w:rPr>
          <w:rFonts w:ascii="Baskerville" w:hAnsi="Baskerville" w:cs="Times"/>
          <w:sz w:val="20"/>
          <w:szCs w:val="22"/>
        </w:rPr>
        <w:t>(two times) the gravimetric (volumetric) ene</w:t>
      </w:r>
      <w:r w:rsidR="00177558" w:rsidRPr="006937AB">
        <w:rPr>
          <w:rFonts w:ascii="Baskerville" w:hAnsi="Baskerville" w:cs="Times"/>
          <w:sz w:val="20"/>
          <w:szCs w:val="22"/>
        </w:rPr>
        <w:t>r</w:t>
      </w:r>
      <w:r w:rsidR="00177558" w:rsidRPr="006937AB">
        <w:rPr>
          <w:rFonts w:ascii="Baskerville" w:hAnsi="Baskerville" w:cs="Times"/>
          <w:sz w:val="20"/>
          <w:szCs w:val="22"/>
        </w:rPr>
        <w:t>gy density of hydrogen</w:t>
      </w:r>
      <w:r w:rsidR="000314A9" w:rsidRPr="006937AB">
        <w:rPr>
          <w:rFonts w:ascii="Baskerville" w:hAnsi="Baskerville" w:cs="Times"/>
          <w:sz w:val="20"/>
          <w:szCs w:val="22"/>
        </w:rPr>
        <w:t xml:space="preserve"> stored as a metal hydride, and, because it is liquid at room temperature, greatly simplifies both handling and distribution.</w:t>
      </w:r>
    </w:p>
    <w:p w14:paraId="604F1DFE" w14:textId="77564494" w:rsidR="00DE465D" w:rsidRDefault="00373E69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  <w:t xml:space="preserve">Several technical performance </w:t>
      </w:r>
      <w:r w:rsidR="006808F3">
        <w:rPr>
          <w:rFonts w:ascii="Baskerville" w:hAnsi="Baskerville" w:cs="Times"/>
          <w:sz w:val="20"/>
          <w:szCs w:val="22"/>
        </w:rPr>
        <w:t xml:space="preserve">and cost </w:t>
      </w:r>
      <w:r w:rsidRPr="006937AB">
        <w:rPr>
          <w:rFonts w:ascii="Baskerville" w:hAnsi="Baskerville" w:cs="Times"/>
          <w:sz w:val="20"/>
          <w:szCs w:val="22"/>
        </w:rPr>
        <w:t xml:space="preserve">targets are </w:t>
      </w:r>
      <w:r w:rsidR="003B20D2" w:rsidRPr="006937AB">
        <w:rPr>
          <w:rFonts w:ascii="Baskerville" w:hAnsi="Baskerville" w:cs="Times"/>
          <w:sz w:val="20"/>
          <w:szCs w:val="22"/>
        </w:rPr>
        <w:t xml:space="preserve">necessary to </w:t>
      </w:r>
      <w:r w:rsidR="006808F3">
        <w:rPr>
          <w:rFonts w:ascii="Baskerville" w:hAnsi="Baskerville" w:cs="Times"/>
          <w:sz w:val="20"/>
          <w:szCs w:val="22"/>
        </w:rPr>
        <w:t xml:space="preserve">affect </w:t>
      </w:r>
      <w:r w:rsidR="003B20D2" w:rsidRPr="006937AB">
        <w:rPr>
          <w:rFonts w:ascii="Baskerville" w:hAnsi="Baskerville" w:cs="Times"/>
          <w:sz w:val="20"/>
          <w:szCs w:val="22"/>
        </w:rPr>
        <w:t>a disruptive technology.</w:t>
      </w:r>
      <w:r w:rsidR="006808F3">
        <w:rPr>
          <w:rFonts w:ascii="Baskerville" w:hAnsi="Baskerville" w:cs="Times"/>
          <w:sz w:val="20"/>
          <w:szCs w:val="22"/>
        </w:rPr>
        <w:t xml:space="preserve"> For DMFC, these include an increase in the methanol concentration from 2 to 10 M; an increase in methanol permeability from 50 to 0.25 mA/cm</w:t>
      </w:r>
      <w:r w:rsidR="006808F3" w:rsidRPr="006937AB">
        <w:rPr>
          <w:rFonts w:ascii="Baskerville" w:hAnsi="Baskerville" w:cs="Times"/>
          <w:sz w:val="20"/>
          <w:szCs w:val="22"/>
          <w:vertAlign w:val="superscript"/>
        </w:rPr>
        <w:t>2</w:t>
      </w:r>
      <w:r w:rsidR="006808F3">
        <w:rPr>
          <w:rFonts w:ascii="Baskerville" w:hAnsi="Baskerville" w:cs="Times"/>
          <w:sz w:val="20"/>
          <w:szCs w:val="22"/>
        </w:rPr>
        <w:t xml:space="preserve"> (Zhao2009, Corti2014); and increase the proton conductivity for GO from 0.0045</w:t>
      </w:r>
      <w:r w:rsidR="006808F3">
        <w:rPr>
          <w:rFonts w:ascii="Baskerville" w:eastAsia="ＭＳ ゴシック" w:hAnsi="Baskerville"/>
          <w:color w:val="000000"/>
          <w:sz w:val="20"/>
          <w:szCs w:val="20"/>
        </w:rPr>
        <w:t xml:space="preserve"> to </w:t>
      </w:r>
      <w:proofErr w:type="gramStart"/>
      <w:r w:rsidR="006808F3">
        <w:rPr>
          <w:rFonts w:ascii="Baskerville" w:eastAsia="ＭＳ ゴシック" w:hAnsi="Baskerville"/>
          <w:color w:val="000000"/>
          <w:sz w:val="20"/>
          <w:szCs w:val="20"/>
        </w:rPr>
        <w:t xml:space="preserve">0.05 </w:t>
      </w:r>
      <w:r w:rsidR="00D37506">
        <w:rPr>
          <w:rFonts w:ascii="Baskerville" w:eastAsia="ＭＳ ゴシック" w:hAnsi="Baskerville"/>
          <w:color w:val="000000"/>
          <w:sz w:val="20"/>
          <w:szCs w:val="20"/>
        </w:rPr>
        <w:t xml:space="preserve"> </w:t>
      </w:r>
      <w:r w:rsidR="006808F3" w:rsidRPr="006808F3">
        <w:rPr>
          <w:rFonts w:ascii="Baskerville" w:eastAsia="ＭＳ ゴシック" w:hAnsi="Baskerville"/>
          <w:color w:val="000000"/>
          <w:sz w:val="20"/>
          <w:szCs w:val="20"/>
        </w:rPr>
        <w:t>S</w:t>
      </w:r>
      <w:r w:rsidR="006808F3" w:rsidRPr="006937AB">
        <w:rPr>
          <w:rFonts w:ascii="Wingdings" w:hAnsi="Wingdings"/>
          <w:color w:val="000000"/>
          <w:sz w:val="16"/>
          <w:szCs w:val="16"/>
        </w:rPr>
        <w:t></w:t>
      </w:r>
      <w:r w:rsidR="006808F3" w:rsidRPr="006937AB">
        <w:rPr>
          <w:rFonts w:ascii="Baskerville" w:hAnsi="Baskerville"/>
          <w:color w:val="000000"/>
          <w:sz w:val="20"/>
          <w:szCs w:val="16"/>
        </w:rPr>
        <w:t></w:t>
      </w:r>
      <w:r w:rsidR="006808F3" w:rsidRPr="006937AB">
        <w:rPr>
          <w:rFonts w:ascii="Baskerville" w:hAnsi="Baskerville"/>
          <w:color w:val="000000"/>
          <w:sz w:val="20"/>
          <w:szCs w:val="16"/>
        </w:rPr>
        <w:t></w:t>
      </w:r>
      <w:proofErr w:type="gramEnd"/>
      <w:r w:rsidR="006808F3" w:rsidRPr="006937AB">
        <w:rPr>
          <w:rFonts w:ascii="Baskerville" w:hAnsi="Baskerville"/>
          <w:color w:val="000000"/>
          <w:sz w:val="20"/>
          <w:szCs w:val="16"/>
          <w:vertAlign w:val="superscript"/>
        </w:rPr>
        <w:t>-2</w:t>
      </w:r>
      <w:r w:rsidR="006808F3">
        <w:rPr>
          <w:rFonts w:ascii="Baskerville" w:hAnsi="Baskerville"/>
          <w:color w:val="000000"/>
          <w:sz w:val="20"/>
          <w:szCs w:val="16"/>
        </w:rPr>
        <w:t xml:space="preserve"> (Paneri2014, Sone1996); and a</w:t>
      </w:r>
      <w:r w:rsidR="00DE465D">
        <w:rPr>
          <w:rFonts w:ascii="Baskerville" w:hAnsi="Baskerville"/>
          <w:color w:val="000000"/>
          <w:sz w:val="20"/>
          <w:szCs w:val="16"/>
        </w:rPr>
        <w:t xml:space="preserve"> two</w:t>
      </w:r>
      <w:r w:rsidR="006808F3">
        <w:rPr>
          <w:rFonts w:ascii="Baskerville" w:hAnsi="Baskerville"/>
          <w:color w:val="000000"/>
          <w:sz w:val="20"/>
          <w:szCs w:val="16"/>
        </w:rPr>
        <w:t>fold reduction in pr</w:t>
      </w:r>
      <w:r w:rsidR="00DE465D">
        <w:rPr>
          <w:rFonts w:ascii="Baskerville" w:hAnsi="Baskerville"/>
          <w:color w:val="000000"/>
          <w:sz w:val="20"/>
          <w:szCs w:val="16"/>
        </w:rPr>
        <w:t>ice, from $550/kWh to $250/kWh (Kamarudin2009).</w:t>
      </w:r>
    </w:p>
    <w:p w14:paraId="4B45C3E9" w14:textId="71474572" w:rsidR="00ED713B" w:rsidRPr="006937AB" w:rsidRDefault="00DE465D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>
        <w:rPr>
          <w:rFonts w:ascii="Baskerville" w:hAnsi="Baskerville" w:cs="Times"/>
          <w:sz w:val="20"/>
          <w:szCs w:val="22"/>
        </w:rPr>
        <w:tab/>
      </w:r>
      <w:r w:rsidR="00D37506">
        <w:rPr>
          <w:rFonts w:ascii="Baskerville" w:hAnsi="Baskerville" w:cs="Times"/>
          <w:sz w:val="20"/>
          <w:szCs w:val="22"/>
        </w:rPr>
        <w:t>ASSLB</w:t>
      </w:r>
      <w:r w:rsidR="00BD67A3">
        <w:rPr>
          <w:rFonts w:ascii="Baskerville" w:hAnsi="Baskerville" w:cs="Times"/>
          <w:sz w:val="20"/>
          <w:szCs w:val="22"/>
        </w:rPr>
        <w:t xml:space="preserve"> targets</w:t>
      </w:r>
      <w:r>
        <w:rPr>
          <w:rFonts w:ascii="Baskerville" w:hAnsi="Baskerville" w:cs="Times"/>
          <w:sz w:val="20"/>
          <w:szCs w:val="22"/>
        </w:rPr>
        <w:t xml:space="preserve"> include in increase in lithium conductivity from XXX to YYY; improved electrode – specif</w:t>
      </w:r>
      <w:r>
        <w:rPr>
          <w:rFonts w:ascii="Baskerville" w:hAnsi="Baskerville" w:cs="Times"/>
          <w:sz w:val="20"/>
          <w:szCs w:val="22"/>
        </w:rPr>
        <w:t>i</w:t>
      </w:r>
      <w:r>
        <w:rPr>
          <w:rFonts w:ascii="Baskerville" w:hAnsi="Baskerville" w:cs="Times"/>
          <w:sz w:val="20"/>
          <w:szCs w:val="22"/>
        </w:rPr>
        <w:t xml:space="preserve">cally cathode – contact with the electrolyte; an increased energy density from 250 to 400 </w:t>
      </w:r>
      <w:proofErr w:type="spellStart"/>
      <w:r>
        <w:rPr>
          <w:rFonts w:ascii="Baskerville" w:hAnsi="Baskerville" w:cs="Times"/>
          <w:sz w:val="20"/>
          <w:szCs w:val="22"/>
        </w:rPr>
        <w:t>Wh</w:t>
      </w:r>
      <w:proofErr w:type="spellEnd"/>
      <w:r>
        <w:rPr>
          <w:rFonts w:ascii="Baskerville" w:hAnsi="Baskerville" w:cs="Times"/>
          <w:sz w:val="20"/>
          <w:szCs w:val="22"/>
        </w:rPr>
        <w:t>/L; and a cost redu</w:t>
      </w:r>
      <w:r>
        <w:rPr>
          <w:rFonts w:ascii="Baskerville" w:hAnsi="Baskerville" w:cs="Times"/>
          <w:sz w:val="20"/>
          <w:szCs w:val="22"/>
        </w:rPr>
        <w:t>c</w:t>
      </w:r>
      <w:r>
        <w:rPr>
          <w:rFonts w:ascii="Baskerville" w:hAnsi="Baskerville" w:cs="Times"/>
          <w:sz w:val="20"/>
          <w:szCs w:val="22"/>
        </w:rPr>
        <w:t>tion from $1450/kWh to $1000/kWh (Kararudin2009).</w:t>
      </w:r>
    </w:p>
    <w:p w14:paraId="50EED1AB" w14:textId="77777777" w:rsidR="00447FFA" w:rsidRDefault="00447FFA" w:rsidP="006937AB">
      <w:pPr>
        <w:spacing w:before="0" w:after="0"/>
        <w:jc w:val="both"/>
        <w:rPr>
          <w:rFonts w:ascii="Baskerville" w:hAnsi="Baskerville" w:cs="Calibri"/>
          <w:b/>
          <w:bCs/>
          <w:sz w:val="20"/>
          <w:szCs w:val="22"/>
        </w:rPr>
      </w:pPr>
    </w:p>
    <w:p w14:paraId="320FE565" w14:textId="77777777" w:rsidR="002F6861" w:rsidRPr="006937AB" w:rsidRDefault="002F6861" w:rsidP="006937AB">
      <w:pPr>
        <w:spacing w:before="0" w:after="0"/>
        <w:jc w:val="both"/>
        <w:rPr>
          <w:rFonts w:ascii="Baskerville" w:hAnsi="Baskerville" w:cs="Calibri"/>
          <w:b/>
          <w:bCs/>
          <w:sz w:val="20"/>
          <w:szCs w:val="22"/>
        </w:rPr>
      </w:pPr>
      <w:bookmarkStart w:id="2" w:name="_GoBack"/>
      <w:bookmarkEnd w:id="2"/>
    </w:p>
    <w:p w14:paraId="620FC85E" w14:textId="12869AD6" w:rsidR="00447FFA" w:rsidRPr="006937AB" w:rsidRDefault="00447FFA" w:rsidP="006937AB">
      <w:pPr>
        <w:spacing w:before="0" w:after="0"/>
        <w:jc w:val="both"/>
        <w:rPr>
          <w:rFonts w:ascii="Baskerville" w:hAnsi="Baskerville" w:cs="Times"/>
          <w:b/>
          <w:sz w:val="20"/>
          <w:szCs w:val="22"/>
        </w:rPr>
      </w:pPr>
      <w:r w:rsidRPr="006937AB">
        <w:rPr>
          <w:rFonts w:ascii="Baskerville" w:hAnsi="Baskerville" w:cs="Times"/>
          <w:b/>
          <w:sz w:val="20"/>
          <w:szCs w:val="22"/>
        </w:rPr>
        <w:lastRenderedPageBreak/>
        <w:t>Proposed Work</w:t>
      </w:r>
    </w:p>
    <w:p w14:paraId="3DAAE401" w14:textId="77777777" w:rsidR="00FE580C" w:rsidRPr="006937AB" w:rsidRDefault="00806172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sz w:val="20"/>
          <w:szCs w:val="22"/>
        </w:rPr>
        <w:tab/>
        <w:t>Year 1 will focus on the development of individual components with significant improvements toward the target performance metrics</w:t>
      </w:r>
      <w:r w:rsidR="00FE580C" w:rsidRPr="006937AB">
        <w:rPr>
          <w:rFonts w:ascii="Baskerville" w:hAnsi="Baskerville" w:cs="Calibri"/>
          <w:sz w:val="20"/>
          <w:szCs w:val="22"/>
        </w:rPr>
        <w:t>.  This will include:</w:t>
      </w:r>
    </w:p>
    <w:p w14:paraId="694812D4" w14:textId="08C2E2B6" w:rsidR="00806172" w:rsidRPr="006937AB" w:rsidRDefault="00FE580C" w:rsidP="006937AB">
      <w:pPr>
        <w:pStyle w:val="ListParagraph"/>
        <w:numPr>
          <w:ilvl w:val="0"/>
          <w:numId w:val="14"/>
        </w:numPr>
        <w:jc w:val="both"/>
        <w:rPr>
          <w:rFonts w:cs="Calibri"/>
          <w:sz w:val="20"/>
          <w:szCs w:val="22"/>
        </w:rPr>
      </w:pPr>
      <w:r w:rsidRPr="006937AB">
        <w:rPr>
          <w:rFonts w:cs="Calibri"/>
          <w:sz w:val="20"/>
          <w:szCs w:val="22"/>
        </w:rPr>
        <w:t>S</w:t>
      </w:r>
      <w:r w:rsidR="00806172" w:rsidRPr="006937AB">
        <w:rPr>
          <w:rFonts w:cs="Calibri"/>
          <w:sz w:val="20"/>
          <w:szCs w:val="22"/>
        </w:rPr>
        <w:t>ynthesis and characterization of candidate graphene oxide</w:t>
      </w:r>
      <w:r w:rsidRPr="006937AB">
        <w:rPr>
          <w:rFonts w:cs="Calibri"/>
          <w:sz w:val="20"/>
          <w:szCs w:val="22"/>
        </w:rPr>
        <w:t xml:space="preserve"> and chemically modified GO</w:t>
      </w:r>
      <w:r w:rsidR="00806172" w:rsidRPr="006937AB">
        <w:rPr>
          <w:rFonts w:cs="Calibri"/>
          <w:sz w:val="20"/>
          <w:szCs w:val="22"/>
        </w:rPr>
        <w:t xml:space="preserve"> membranes: pr</w:t>
      </w:r>
      <w:r w:rsidR="00806172" w:rsidRPr="006937AB">
        <w:rPr>
          <w:rFonts w:cs="Calibri"/>
          <w:sz w:val="20"/>
          <w:szCs w:val="22"/>
        </w:rPr>
        <w:t>o</w:t>
      </w:r>
      <w:r w:rsidR="00806172" w:rsidRPr="006937AB">
        <w:rPr>
          <w:rFonts w:cs="Calibri"/>
          <w:sz w:val="20"/>
          <w:szCs w:val="22"/>
        </w:rPr>
        <w:t>ton conductivity, methanol permeability, and temperature sensitivity.</w:t>
      </w:r>
      <w:r w:rsidR="0028180C" w:rsidRPr="006937AB">
        <w:rPr>
          <w:rFonts w:cs="Calibri"/>
          <w:sz w:val="20"/>
          <w:szCs w:val="22"/>
        </w:rPr>
        <w:t xml:space="preserve">  </w:t>
      </w:r>
      <w:r w:rsidR="0028180C" w:rsidRPr="006937AB">
        <w:rPr>
          <w:rFonts w:cs="Calibri"/>
          <w:sz w:val="20"/>
          <w:szCs w:val="22"/>
          <w:highlight w:val="yellow"/>
        </w:rPr>
        <w:t>Modifications to GO will include</w:t>
      </w:r>
      <w:r w:rsidR="004D31A7" w:rsidRPr="006937AB">
        <w:rPr>
          <w:rFonts w:cs="Calibri"/>
          <w:sz w:val="20"/>
          <w:szCs w:val="22"/>
          <w:highlight w:val="yellow"/>
        </w:rPr>
        <w:t>…</w:t>
      </w:r>
      <w:r w:rsidR="005453AB" w:rsidRPr="006937AB">
        <w:rPr>
          <w:rFonts w:cs="Calibri"/>
          <w:sz w:val="20"/>
          <w:szCs w:val="22"/>
        </w:rPr>
        <w:t xml:space="preserve"> </w:t>
      </w:r>
      <w:r w:rsidR="004D31A7" w:rsidRPr="006937AB">
        <w:rPr>
          <w:rFonts w:cs="Calibri"/>
          <w:sz w:val="20"/>
          <w:szCs w:val="22"/>
        </w:rPr>
        <w:t xml:space="preserve"> Molecular dynamics simulations of defects on the graphene oxide surface, and their proton transport mec</w:t>
      </w:r>
      <w:r w:rsidR="004D31A7" w:rsidRPr="006937AB">
        <w:rPr>
          <w:rFonts w:cs="Calibri"/>
          <w:sz w:val="20"/>
          <w:szCs w:val="22"/>
        </w:rPr>
        <w:t>h</w:t>
      </w:r>
      <w:r w:rsidR="004D31A7" w:rsidRPr="006937AB">
        <w:rPr>
          <w:rFonts w:cs="Calibri"/>
          <w:sz w:val="20"/>
          <w:szCs w:val="22"/>
        </w:rPr>
        <w:t>anisms will be used to evaluate the efficacy of chemically modified GO membranes.</w:t>
      </w:r>
    </w:p>
    <w:p w14:paraId="533AB782" w14:textId="063EC918" w:rsidR="00FE580C" w:rsidRPr="006937AB" w:rsidRDefault="00FE580C" w:rsidP="006937AB">
      <w:pPr>
        <w:pStyle w:val="ListParagraph"/>
        <w:numPr>
          <w:ilvl w:val="0"/>
          <w:numId w:val="14"/>
        </w:numPr>
        <w:jc w:val="both"/>
        <w:rPr>
          <w:rFonts w:cs="Calibri"/>
          <w:sz w:val="20"/>
          <w:szCs w:val="22"/>
        </w:rPr>
      </w:pPr>
      <w:r w:rsidRPr="006937AB">
        <w:rPr>
          <w:rFonts w:cs="Calibri"/>
          <w:sz w:val="20"/>
          <w:szCs w:val="22"/>
        </w:rPr>
        <w:t>Synthesis and analysis of the stability, activity, and performance of the anode catalyst layer under conditions near and around those expected during fuel cell operation.</w:t>
      </w:r>
      <w:r w:rsidR="00B34D74" w:rsidRPr="006937AB">
        <w:rPr>
          <w:rFonts w:cs="Calibri"/>
          <w:sz w:val="20"/>
          <w:szCs w:val="22"/>
        </w:rPr>
        <w:t xml:space="preserve">  Improvements to the catalyst will involve mo</w:t>
      </w:r>
      <w:r w:rsidR="00B34D74" w:rsidRPr="006937AB">
        <w:rPr>
          <w:rFonts w:cs="Calibri"/>
          <w:sz w:val="20"/>
          <w:szCs w:val="22"/>
        </w:rPr>
        <w:t>d</w:t>
      </w:r>
      <w:r w:rsidR="00B34D74" w:rsidRPr="006937AB">
        <w:rPr>
          <w:rFonts w:cs="Calibri"/>
          <w:sz w:val="20"/>
          <w:szCs w:val="22"/>
        </w:rPr>
        <w:t>eling</w:t>
      </w:r>
      <w:r w:rsidR="00A47E52">
        <w:rPr>
          <w:rFonts w:cs="Calibri"/>
          <w:sz w:val="20"/>
          <w:szCs w:val="22"/>
        </w:rPr>
        <w:t xml:space="preserve"> </w:t>
      </w:r>
      <w:r w:rsidR="00B34D74" w:rsidRPr="006937AB">
        <w:rPr>
          <w:rFonts w:cs="Calibri"/>
          <w:sz w:val="20"/>
          <w:szCs w:val="22"/>
        </w:rPr>
        <w:t xml:space="preserve">and growth/deposition of </w:t>
      </w:r>
      <w:proofErr w:type="spellStart"/>
      <w:r w:rsidR="00B34D74" w:rsidRPr="006937AB">
        <w:rPr>
          <w:rFonts w:cs="Calibri"/>
          <w:sz w:val="20"/>
          <w:szCs w:val="22"/>
        </w:rPr>
        <w:t>Pt-Ru</w:t>
      </w:r>
      <w:proofErr w:type="spellEnd"/>
      <w:r w:rsidR="00B34D74" w:rsidRPr="006937AB">
        <w:rPr>
          <w:rFonts w:cs="Calibri"/>
          <w:sz w:val="20"/>
          <w:szCs w:val="22"/>
        </w:rPr>
        <w:t xml:space="preserve"> alloy nanoparticles.</w:t>
      </w:r>
    </w:p>
    <w:p w14:paraId="4E2B3309" w14:textId="31B54DF9" w:rsidR="00A47E52" w:rsidRPr="006937AB" w:rsidRDefault="00FE580C" w:rsidP="006937AB">
      <w:pPr>
        <w:pStyle w:val="ListParagraph"/>
        <w:numPr>
          <w:ilvl w:val="0"/>
          <w:numId w:val="14"/>
        </w:numPr>
        <w:jc w:val="both"/>
        <w:rPr>
          <w:rFonts w:cs="Calibri"/>
          <w:sz w:val="20"/>
          <w:szCs w:val="22"/>
        </w:rPr>
      </w:pPr>
      <w:r w:rsidRPr="006937AB">
        <w:rPr>
          <w:rFonts w:cs="Calibri"/>
          <w:sz w:val="20"/>
          <w:szCs w:val="22"/>
          <w:highlight w:val="yellow"/>
        </w:rPr>
        <w:t>Synthesis and characterization of a solid state battery electrolyte: lithium conductivity, cycle stability, …</w:t>
      </w:r>
    </w:p>
    <w:p w14:paraId="42DBB137" w14:textId="7B4289A6" w:rsidR="00D237D3" w:rsidRPr="006937AB" w:rsidRDefault="00A47E52" w:rsidP="006937AB">
      <w:pPr>
        <w:pStyle w:val="ListParagraph"/>
        <w:numPr>
          <w:ilvl w:val="0"/>
          <w:numId w:val="14"/>
        </w:numPr>
        <w:jc w:val="both"/>
        <w:rPr>
          <w:rFonts w:cs="Calibri"/>
          <w:sz w:val="20"/>
          <w:szCs w:val="22"/>
        </w:rPr>
      </w:pPr>
      <w:r>
        <w:rPr>
          <w:rFonts w:cs="Calibri"/>
          <w:sz w:val="20"/>
          <w:szCs w:val="22"/>
        </w:rPr>
        <w:t>S</w:t>
      </w:r>
      <w:r w:rsidR="00D237D3" w:rsidRPr="006937AB">
        <w:rPr>
          <w:rFonts w:cs="Calibri"/>
          <w:sz w:val="20"/>
          <w:szCs w:val="22"/>
        </w:rPr>
        <w:t>ystem level modeling efforts will be put in place to pre-optimize operating conditions based on the prope</w:t>
      </w:r>
      <w:r w:rsidR="00D237D3" w:rsidRPr="006937AB">
        <w:rPr>
          <w:rFonts w:cs="Calibri"/>
          <w:sz w:val="20"/>
          <w:szCs w:val="22"/>
        </w:rPr>
        <w:t>r</w:t>
      </w:r>
      <w:r w:rsidR="00D237D3" w:rsidRPr="006937AB">
        <w:rPr>
          <w:rFonts w:cs="Calibri"/>
          <w:sz w:val="20"/>
          <w:szCs w:val="22"/>
        </w:rPr>
        <w:t xml:space="preserve">ties of </w:t>
      </w:r>
      <w:r>
        <w:rPr>
          <w:rFonts w:cs="Calibri"/>
          <w:sz w:val="20"/>
          <w:szCs w:val="22"/>
        </w:rPr>
        <w:t xml:space="preserve">the </w:t>
      </w:r>
      <w:r w:rsidR="00D237D3" w:rsidRPr="006937AB">
        <w:rPr>
          <w:rFonts w:cs="Calibri"/>
          <w:sz w:val="20"/>
          <w:szCs w:val="22"/>
        </w:rPr>
        <w:t>catalyst layer, membrane</w:t>
      </w:r>
      <w:r>
        <w:rPr>
          <w:rFonts w:cs="Calibri"/>
          <w:sz w:val="20"/>
          <w:szCs w:val="22"/>
        </w:rPr>
        <w:t xml:space="preserve"> and battery properties.</w:t>
      </w:r>
    </w:p>
    <w:p w14:paraId="7E5E74EA" w14:textId="492E73FC" w:rsidR="00FE580C" w:rsidRPr="006937AB" w:rsidRDefault="00FE580C" w:rsidP="006937AB">
      <w:pPr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sz w:val="20"/>
          <w:szCs w:val="22"/>
        </w:rPr>
        <w:tab/>
        <w:t xml:space="preserve">Year 2 will focus on the achieving the target performance metrics for all </w:t>
      </w:r>
      <w:r w:rsidR="006F2FE3" w:rsidRPr="006937AB">
        <w:rPr>
          <w:rFonts w:ascii="Baskerville" w:hAnsi="Baskerville" w:cs="Calibri"/>
          <w:sz w:val="20"/>
          <w:szCs w:val="22"/>
        </w:rPr>
        <w:t xml:space="preserve">individual </w:t>
      </w:r>
      <w:r w:rsidRPr="006937AB">
        <w:rPr>
          <w:rFonts w:ascii="Baskerville" w:hAnsi="Baskerville" w:cs="Calibri"/>
          <w:sz w:val="20"/>
          <w:szCs w:val="22"/>
        </w:rPr>
        <w:t>components</w:t>
      </w:r>
      <w:r w:rsidR="006F2FE3" w:rsidRPr="006937AB">
        <w:rPr>
          <w:rFonts w:ascii="Baskerville" w:hAnsi="Baskerville" w:cs="Calibri"/>
          <w:sz w:val="20"/>
          <w:szCs w:val="22"/>
        </w:rPr>
        <w:t>.</w:t>
      </w:r>
      <w:r w:rsidRPr="006937AB">
        <w:rPr>
          <w:rFonts w:ascii="Baskerville" w:hAnsi="Baskerville" w:cs="Calibri"/>
          <w:sz w:val="20"/>
          <w:szCs w:val="22"/>
        </w:rPr>
        <w:t xml:space="preserve"> </w:t>
      </w:r>
      <w:r w:rsidR="006F2FE3" w:rsidRPr="006937AB">
        <w:rPr>
          <w:rFonts w:ascii="Baskerville" w:hAnsi="Baskerville" w:cs="Calibri"/>
          <w:sz w:val="20"/>
          <w:szCs w:val="22"/>
        </w:rPr>
        <w:t>F</w:t>
      </w:r>
      <w:r w:rsidRPr="006937AB">
        <w:rPr>
          <w:rFonts w:ascii="Baskerville" w:hAnsi="Baskerville" w:cs="Calibri"/>
          <w:sz w:val="20"/>
          <w:szCs w:val="22"/>
        </w:rPr>
        <w:t xml:space="preserve">uel cell components </w:t>
      </w:r>
      <w:r w:rsidR="006F2FE3" w:rsidRPr="006937AB">
        <w:rPr>
          <w:rFonts w:ascii="Baskerville" w:hAnsi="Baskerville" w:cs="Calibri"/>
          <w:sz w:val="20"/>
          <w:szCs w:val="22"/>
        </w:rPr>
        <w:t xml:space="preserve">will be integrated </w:t>
      </w:r>
      <w:r w:rsidRPr="006937AB">
        <w:rPr>
          <w:rFonts w:ascii="Baskerville" w:hAnsi="Baskerville" w:cs="Calibri"/>
          <w:sz w:val="20"/>
          <w:szCs w:val="22"/>
        </w:rPr>
        <w:t xml:space="preserve">into a test cell for controlled </w:t>
      </w:r>
      <w:r w:rsidR="006F2FE3" w:rsidRPr="006937AB">
        <w:rPr>
          <w:rFonts w:ascii="Baskerville" w:hAnsi="Baskerville" w:cs="Calibri"/>
          <w:sz w:val="20"/>
          <w:szCs w:val="22"/>
        </w:rPr>
        <w:t>performance testing at the Energy Systems Integration Facility at NREL.  Solid-state battery components will be integrated into a coin cell configuration for electrochem</w:t>
      </w:r>
      <w:r w:rsidR="006F2FE3" w:rsidRPr="006937AB">
        <w:rPr>
          <w:rFonts w:ascii="Baskerville" w:hAnsi="Baskerville" w:cs="Calibri"/>
          <w:sz w:val="20"/>
          <w:szCs w:val="22"/>
        </w:rPr>
        <w:t>i</w:t>
      </w:r>
      <w:r w:rsidR="006F2FE3" w:rsidRPr="006937AB">
        <w:rPr>
          <w:rFonts w:ascii="Baskerville" w:hAnsi="Baskerville" w:cs="Calibri"/>
          <w:sz w:val="20"/>
          <w:szCs w:val="22"/>
        </w:rPr>
        <w:t>cal testing</w:t>
      </w:r>
      <w:r w:rsidRPr="006937AB">
        <w:rPr>
          <w:rFonts w:ascii="Baskerville" w:hAnsi="Baskerville" w:cs="Calibri"/>
          <w:sz w:val="20"/>
          <w:szCs w:val="22"/>
        </w:rPr>
        <w:t>.</w:t>
      </w:r>
    </w:p>
    <w:p w14:paraId="60DC6380" w14:textId="71CF6D9D" w:rsidR="00806172" w:rsidRPr="006937AB" w:rsidRDefault="006F2FE3" w:rsidP="006937AB">
      <w:pPr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sz w:val="20"/>
          <w:szCs w:val="22"/>
        </w:rPr>
        <w:tab/>
        <w:t xml:space="preserve">Year 3 will optimize the performance of the integrated fuel cell and battery systems under simulated real-world operational variations. </w:t>
      </w:r>
      <w:r w:rsidR="00F828BE" w:rsidRPr="006937AB">
        <w:rPr>
          <w:rFonts w:ascii="Baskerville" w:hAnsi="Baskerville" w:cs="Calibri"/>
          <w:sz w:val="20"/>
          <w:szCs w:val="22"/>
        </w:rPr>
        <w:t>Merging the fuel cell and solid-state battery into a hybrid power system will be done at PGI.</w:t>
      </w:r>
    </w:p>
    <w:p w14:paraId="25BE8A68" w14:textId="55E1A83A" w:rsidR="008C49D0" w:rsidRPr="006937AB" w:rsidRDefault="00D524A7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sz w:val="20"/>
          <w:szCs w:val="22"/>
        </w:rPr>
        <w:tab/>
      </w:r>
      <w:r w:rsidR="000A5C89" w:rsidRPr="006937AB">
        <w:rPr>
          <w:rFonts w:ascii="Baskerville" w:hAnsi="Baskerville" w:cs="Calibri"/>
          <w:sz w:val="20"/>
          <w:szCs w:val="22"/>
        </w:rPr>
        <w:t>Chemical modification of GO has been seen to improve the proton conductivity</w:t>
      </w:r>
      <w:r w:rsidR="00D237D3" w:rsidRPr="006937AB">
        <w:rPr>
          <w:rFonts w:ascii="Baskerville" w:hAnsi="Baskerville" w:cs="Calibri"/>
          <w:sz w:val="20"/>
          <w:szCs w:val="22"/>
        </w:rPr>
        <w:t xml:space="preserve"> to values within the range of </w:t>
      </w:r>
      <w:proofErr w:type="spellStart"/>
      <w:r w:rsidR="00D237D3" w:rsidRPr="006937AB">
        <w:rPr>
          <w:rFonts w:ascii="Baskerville" w:hAnsi="Baskerville" w:cs="Calibri"/>
          <w:sz w:val="20"/>
          <w:szCs w:val="22"/>
        </w:rPr>
        <w:t>Nafion</w:t>
      </w:r>
      <w:proofErr w:type="spellEnd"/>
      <w:r w:rsidR="00A95C8E" w:rsidRPr="006937AB">
        <w:rPr>
          <w:rFonts w:ascii="Baskerville" w:hAnsi="Baskerville" w:cs="Calibri"/>
          <w:sz w:val="20"/>
          <w:szCs w:val="22"/>
        </w:rPr>
        <w:t>®</w:t>
      </w:r>
      <w:r w:rsidR="00D237D3" w:rsidRPr="006937AB">
        <w:rPr>
          <w:rFonts w:ascii="Baskerville" w:hAnsi="Baskerville" w:cs="Calibri"/>
          <w:sz w:val="20"/>
          <w:szCs w:val="22"/>
        </w:rPr>
        <w:t xml:space="preserve"> (Sott2012a), but other reports indicate a corresponding increase in methanol permeability (Jiang2014).</w:t>
      </w:r>
      <w:r w:rsidR="005453AB" w:rsidRPr="006937AB">
        <w:rPr>
          <w:rFonts w:ascii="Baskerville" w:hAnsi="Baskerville" w:cs="Calibri"/>
          <w:sz w:val="20"/>
          <w:szCs w:val="22"/>
        </w:rPr>
        <w:t xml:space="preserve"> </w:t>
      </w:r>
      <w:proofErr w:type="spellStart"/>
      <w:r w:rsidR="008C49D0" w:rsidRPr="006937AB">
        <w:rPr>
          <w:rFonts w:ascii="Baskerville" w:hAnsi="Baskerville" w:cs="Times"/>
          <w:sz w:val="20"/>
          <w:szCs w:val="22"/>
        </w:rPr>
        <w:t>Sulfonation</w:t>
      </w:r>
      <w:proofErr w:type="spellEnd"/>
      <w:r w:rsidR="008C49D0" w:rsidRPr="006937AB">
        <w:rPr>
          <w:rFonts w:ascii="Baskerville" w:hAnsi="Baskerville" w:cs="Times"/>
          <w:sz w:val="20"/>
          <w:szCs w:val="22"/>
        </w:rPr>
        <w:t xml:space="preserve"> has been shown to significantly increase proton conductivity at low methanol concentrations (Jiang2012), but at higher concentrations, the sulfonic acid groups on the GO surface induce a methanol/water phase separation that reduces proton conductivity (Paneri2014).</w:t>
      </w:r>
      <w:r w:rsidR="005453AB" w:rsidRPr="006937AB">
        <w:rPr>
          <w:rFonts w:ascii="Baskerville" w:hAnsi="Baskerville" w:cs="Times"/>
          <w:sz w:val="20"/>
          <w:szCs w:val="22"/>
        </w:rPr>
        <w:t xml:space="preserve">  </w:t>
      </w:r>
      <w:r w:rsidR="005453AB" w:rsidRPr="006937AB">
        <w:rPr>
          <w:rFonts w:ascii="Baskerville" w:hAnsi="Baskerville" w:cs="Calibri"/>
          <w:sz w:val="20"/>
          <w:szCs w:val="22"/>
        </w:rPr>
        <w:t>The precise nature of proton transport through GO is not known, but the insensitivity of proton transport to flake size (Fig. X) suggests through-platelet transport plays a dominant role; contrarily, the large drop in methanol permeability over that same range indicates methanol permeation occurs predominantly at platelet edges.</w:t>
      </w:r>
      <w:r w:rsidR="008C49D0" w:rsidRPr="006937AB">
        <w:rPr>
          <w:rFonts w:ascii="Baskerville" w:hAnsi="Baskerville" w:cs="Times"/>
          <w:sz w:val="20"/>
          <w:szCs w:val="22"/>
        </w:rPr>
        <w:t xml:space="preserve">  It is thought that this phase separation phenomenon does not occur with the non-</w:t>
      </w:r>
      <w:proofErr w:type="spellStart"/>
      <w:r w:rsidR="008C49D0" w:rsidRPr="006937AB">
        <w:rPr>
          <w:rFonts w:ascii="Baskerville" w:hAnsi="Baskerville" w:cs="Times"/>
          <w:sz w:val="20"/>
          <w:szCs w:val="22"/>
        </w:rPr>
        <w:t>sulfonated</w:t>
      </w:r>
      <w:proofErr w:type="spellEnd"/>
      <w:r w:rsidR="008C49D0" w:rsidRPr="006937AB">
        <w:rPr>
          <w:rFonts w:ascii="Baskerville" w:hAnsi="Baskerville" w:cs="Times"/>
          <w:sz w:val="20"/>
          <w:szCs w:val="22"/>
        </w:rPr>
        <w:t xml:space="preserve"> GO surface defects because of their lower acidity.  </w:t>
      </w:r>
      <w:r w:rsidR="008C49D0" w:rsidRPr="006937AB">
        <w:rPr>
          <w:rFonts w:ascii="Baskerville" w:hAnsi="Baskerville" w:cs="Times"/>
          <w:sz w:val="20"/>
          <w:szCs w:val="22"/>
          <w:highlight w:val="yellow"/>
        </w:rPr>
        <w:t>What methods</w:t>
      </w:r>
      <w:r w:rsidR="005453AB" w:rsidRPr="006937AB">
        <w:rPr>
          <w:rFonts w:ascii="Baskerville" w:hAnsi="Baskerville" w:cs="Times"/>
          <w:sz w:val="20"/>
          <w:szCs w:val="22"/>
          <w:highlight w:val="yellow"/>
        </w:rPr>
        <w:t xml:space="preserve"> and modifications have we at our disposal; ALD: Al, S, TM; dry chemical methods</w:t>
      </w:r>
      <w:proofErr w:type="gramStart"/>
      <w:r w:rsidR="005453AB" w:rsidRPr="006937AB">
        <w:rPr>
          <w:rFonts w:ascii="Baskerville" w:hAnsi="Baskerville" w:cs="Times"/>
          <w:sz w:val="20"/>
          <w:szCs w:val="22"/>
          <w:highlight w:val="yellow"/>
        </w:rPr>
        <w:t>: ?</w:t>
      </w:r>
      <w:proofErr w:type="gramEnd"/>
      <w:r w:rsidR="005453AB" w:rsidRPr="006937AB">
        <w:rPr>
          <w:rFonts w:ascii="Baskerville" w:hAnsi="Baskerville" w:cs="Times"/>
          <w:sz w:val="20"/>
          <w:szCs w:val="22"/>
          <w:highlight w:val="yellow"/>
        </w:rPr>
        <w:t>?</w:t>
      </w:r>
    </w:p>
    <w:p w14:paraId="796325C8" w14:textId="68EFB168" w:rsidR="005453AB" w:rsidRPr="006937AB" w:rsidRDefault="005453AB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DC2974" w:rsidRPr="006937AB">
        <w:rPr>
          <w:rFonts w:ascii="Baskerville" w:hAnsi="Baskerville" w:cs="Times"/>
          <w:sz w:val="20"/>
          <w:szCs w:val="22"/>
        </w:rPr>
        <w:t xml:space="preserve">PGM activity has been seen to increase on novel substrates, such as CNT and ceria (Feng2013a), and is known to have a significant NP shape dependence.  </w:t>
      </w:r>
      <w:r w:rsidR="00DC2974" w:rsidRPr="006937AB">
        <w:rPr>
          <w:rFonts w:ascii="Baskerville" w:hAnsi="Baskerville" w:cs="Times"/>
          <w:sz w:val="20"/>
          <w:szCs w:val="22"/>
          <w:highlight w:val="yellow"/>
        </w:rPr>
        <w:t>What work has been done in addressing catalytic activity?</w:t>
      </w:r>
    </w:p>
    <w:p w14:paraId="2C17DE0D" w14:textId="2270DF21" w:rsidR="00935B9F" w:rsidRPr="006937AB" w:rsidRDefault="00806172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</w:r>
      <w:r w:rsidR="00DC2974" w:rsidRPr="006937AB">
        <w:rPr>
          <w:rFonts w:ascii="Baskerville" w:hAnsi="Baskerville" w:cs="Apple Symbols"/>
          <w:sz w:val="20"/>
          <w:szCs w:val="22"/>
          <w:highlight w:val="yellow"/>
        </w:rPr>
        <w:t>What work has been done in ASSLB?</w:t>
      </w:r>
    </w:p>
    <w:p w14:paraId="3E5F933C" w14:textId="4553A482" w:rsidR="00935B9F" w:rsidRPr="006937AB" w:rsidRDefault="00935B9F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  <w:t>By combining battery technology with direct methanol fuel cells, advancement in this hybrid system does not hinge on improvement in any single technology, but rather benefits from every individual improvement: in ba</w:t>
      </w:r>
      <w:r w:rsidRPr="006937AB">
        <w:rPr>
          <w:rFonts w:ascii="Baskerville" w:hAnsi="Baskerville" w:cs="Apple Symbols"/>
          <w:sz w:val="20"/>
          <w:szCs w:val="22"/>
        </w:rPr>
        <w:t>t</w:t>
      </w:r>
      <w:r w:rsidRPr="006937AB">
        <w:rPr>
          <w:rFonts w:ascii="Baskerville" w:hAnsi="Baskerville" w:cs="Apple Symbols"/>
          <w:sz w:val="20"/>
          <w:szCs w:val="22"/>
        </w:rPr>
        <w:t>tery capacity, catalyst activity, or membrane performance.</w:t>
      </w:r>
    </w:p>
    <w:p w14:paraId="76FE3ED8" w14:textId="0082A1B4" w:rsidR="00935B9F" w:rsidRPr="006937AB" w:rsidRDefault="00935B9F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</w:r>
      <w:r w:rsidRPr="006937AB">
        <w:rPr>
          <w:rFonts w:ascii="Baskerville" w:hAnsi="Baskerville" w:cs="Apple Symbols"/>
          <w:sz w:val="20"/>
          <w:szCs w:val="22"/>
          <w:highlight w:val="yellow"/>
        </w:rPr>
        <w:t>Key technical risks include…</w:t>
      </w:r>
    </w:p>
    <w:p w14:paraId="0D670C68" w14:textId="3655E3DD" w:rsidR="00935B9F" w:rsidRPr="006937AB" w:rsidRDefault="00935B9F" w:rsidP="006937AB">
      <w:pPr>
        <w:spacing w:before="0" w:after="0"/>
        <w:jc w:val="both"/>
        <w:rPr>
          <w:rFonts w:ascii="Baskerville" w:hAnsi="Baskerville" w:cs="Apple Symbols"/>
          <w:sz w:val="20"/>
          <w:szCs w:val="22"/>
        </w:rPr>
      </w:pPr>
      <w:r w:rsidRPr="006937AB">
        <w:rPr>
          <w:rFonts w:ascii="Baskerville" w:hAnsi="Baskerville" w:cs="Apple Symbols"/>
          <w:sz w:val="20"/>
          <w:szCs w:val="22"/>
        </w:rPr>
        <w:tab/>
      </w:r>
      <w:r w:rsidRPr="006937AB">
        <w:rPr>
          <w:rFonts w:ascii="Baskerville" w:hAnsi="Baskerville" w:cs="Apple Symbols"/>
          <w:sz w:val="20"/>
          <w:szCs w:val="22"/>
          <w:highlight w:val="yellow"/>
        </w:rPr>
        <w:t>Technical risks will be mitigated by…</w:t>
      </w:r>
    </w:p>
    <w:p w14:paraId="250B848D" w14:textId="7AB12AB8" w:rsidR="00D237D3" w:rsidRPr="006937AB" w:rsidRDefault="00D237D3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Times"/>
          <w:sz w:val="20"/>
          <w:szCs w:val="22"/>
        </w:rPr>
        <w:tab/>
      </w:r>
      <w:r w:rsidR="00935B9F" w:rsidRPr="006937AB">
        <w:rPr>
          <w:rFonts w:ascii="Baskerville" w:hAnsi="Baskerville" w:cs="Times"/>
          <w:sz w:val="20"/>
          <w:szCs w:val="22"/>
        </w:rPr>
        <w:t xml:space="preserve">Several techno-economic challenges exist that stand in the way of commercialization. </w:t>
      </w:r>
      <w:r w:rsidRPr="006937AB">
        <w:rPr>
          <w:rFonts w:ascii="Baskerville" w:hAnsi="Baskerville" w:cs="Times"/>
          <w:sz w:val="20"/>
          <w:szCs w:val="22"/>
        </w:rPr>
        <w:t>Both anode and cathode</w:t>
      </w:r>
      <w:r w:rsidR="00F45768" w:rsidRPr="006937AB">
        <w:rPr>
          <w:rFonts w:ascii="Baskerville" w:hAnsi="Baskerville" w:cs="Times"/>
          <w:sz w:val="20"/>
          <w:szCs w:val="22"/>
        </w:rPr>
        <w:t xml:space="preserve"> require platinum and platinum-group metal catal</w:t>
      </w:r>
      <w:r w:rsidR="001109AE" w:rsidRPr="006937AB">
        <w:rPr>
          <w:rFonts w:ascii="Baskerville" w:hAnsi="Baskerville" w:cs="Times"/>
          <w:sz w:val="20"/>
          <w:szCs w:val="22"/>
        </w:rPr>
        <w:t>ysts.  Typical loading levels,</w:t>
      </w:r>
      <w:r w:rsidR="00F45768" w:rsidRPr="006937AB">
        <w:rPr>
          <w:rFonts w:ascii="Baskerville" w:hAnsi="Baskerville" w:cs="Times"/>
          <w:sz w:val="20"/>
          <w:szCs w:val="22"/>
        </w:rPr>
        <w:t xml:space="preserve"> 2.5 mg/cm</w:t>
      </w:r>
      <w:r w:rsidR="00F45768" w:rsidRPr="006937AB">
        <w:rPr>
          <w:rFonts w:ascii="Baskerville" w:hAnsi="Baskerville" w:cs="Times"/>
          <w:sz w:val="20"/>
          <w:szCs w:val="22"/>
          <w:vertAlign w:val="superscript"/>
        </w:rPr>
        <w:t>2</w:t>
      </w:r>
      <w:r w:rsidR="00F45768" w:rsidRPr="006937AB">
        <w:rPr>
          <w:rFonts w:ascii="Baskerville" w:hAnsi="Baskerville" w:cs="Times"/>
          <w:sz w:val="20"/>
          <w:szCs w:val="22"/>
        </w:rPr>
        <w:t xml:space="preserve"> on each catalyst laye</w:t>
      </w:r>
      <w:r w:rsidR="001109AE" w:rsidRPr="006937AB">
        <w:rPr>
          <w:rFonts w:ascii="Baskerville" w:hAnsi="Baskerville" w:cs="Times"/>
          <w:sz w:val="20"/>
          <w:szCs w:val="22"/>
        </w:rPr>
        <w:t xml:space="preserve">r, account for a price of $1366/kW, based on platinum at $1162/oz.  At this cost, the price per kilowatt is </w:t>
      </w:r>
      <w:r w:rsidR="00726C30">
        <w:rPr>
          <w:rFonts w:ascii="Baskerville" w:hAnsi="Baskerville" w:cs="Times"/>
          <w:sz w:val="20"/>
          <w:szCs w:val="22"/>
        </w:rPr>
        <w:t>in line with existing lithium ion batteries (Kararudin2009), but does not provide a sufficient cost-reduction incentive to just</w:t>
      </w:r>
      <w:r w:rsidR="00726C30">
        <w:rPr>
          <w:rFonts w:ascii="Baskerville" w:hAnsi="Baskerville" w:cs="Times"/>
          <w:sz w:val="20"/>
          <w:szCs w:val="22"/>
        </w:rPr>
        <w:t>i</w:t>
      </w:r>
      <w:r w:rsidR="00726C30">
        <w:rPr>
          <w:rFonts w:ascii="Baskerville" w:hAnsi="Baskerville" w:cs="Times"/>
          <w:sz w:val="20"/>
          <w:szCs w:val="22"/>
        </w:rPr>
        <w:t>fy changing technologies.</w:t>
      </w:r>
    </w:p>
    <w:p w14:paraId="74EE635C" w14:textId="77777777" w:rsidR="00447FFA" w:rsidRPr="006937AB" w:rsidRDefault="00447FFA" w:rsidP="006937AB">
      <w:pPr>
        <w:spacing w:before="0" w:after="0"/>
        <w:jc w:val="both"/>
        <w:rPr>
          <w:rFonts w:ascii="Baskerville" w:hAnsi="Baskerville" w:cs="Calibri"/>
          <w:bCs/>
          <w:sz w:val="20"/>
          <w:szCs w:val="22"/>
        </w:rPr>
      </w:pPr>
    </w:p>
    <w:p w14:paraId="7866C33E" w14:textId="195D276C" w:rsidR="00447FFA" w:rsidRPr="006937AB" w:rsidRDefault="00447FFA" w:rsidP="006937AB">
      <w:pPr>
        <w:spacing w:before="0" w:after="0"/>
        <w:jc w:val="both"/>
        <w:rPr>
          <w:rFonts w:ascii="Baskerville" w:hAnsi="Baskerville" w:cs="Times"/>
          <w:b/>
          <w:sz w:val="20"/>
          <w:szCs w:val="22"/>
        </w:rPr>
      </w:pPr>
      <w:r w:rsidRPr="006937AB">
        <w:rPr>
          <w:rFonts w:ascii="Baskerville" w:hAnsi="Baskerville" w:cs="Calibri"/>
          <w:b/>
          <w:bCs/>
          <w:sz w:val="20"/>
          <w:szCs w:val="22"/>
        </w:rPr>
        <w:t>Team Organization and Capabilities</w:t>
      </w:r>
    </w:p>
    <w:p w14:paraId="63B417A5" w14:textId="64A4EA96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</w:p>
    <w:p w14:paraId="76BCFD08" w14:textId="436293ED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b/>
          <w:sz w:val="20"/>
          <w:szCs w:val="22"/>
        </w:rPr>
        <w:t>Project Prime</w:t>
      </w:r>
      <w:r>
        <w:rPr>
          <w:rFonts w:ascii="Baskerville" w:hAnsi="Baskerville" w:cs="Calibri"/>
          <w:sz w:val="20"/>
          <w:szCs w:val="22"/>
        </w:rPr>
        <w:t>: Process Global, Inc. brings to the table…</w:t>
      </w:r>
    </w:p>
    <w:p w14:paraId="29FC77DB" w14:textId="44F5688C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i/>
          <w:sz w:val="20"/>
          <w:szCs w:val="22"/>
        </w:rPr>
        <w:t>Principle Investigator</w:t>
      </w:r>
      <w:r>
        <w:rPr>
          <w:rFonts w:ascii="Baskerville" w:hAnsi="Baskerville" w:cs="Calibri"/>
          <w:sz w:val="20"/>
          <w:szCs w:val="22"/>
        </w:rPr>
        <w:t>: Dr. Branden Kappes is an expert in… and will provide…</w:t>
      </w:r>
    </w:p>
    <w:p w14:paraId="4028701F" w14:textId="77777777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b/>
          <w:sz w:val="20"/>
          <w:szCs w:val="22"/>
        </w:rPr>
        <w:t>Project Partner</w:t>
      </w:r>
      <w:r>
        <w:rPr>
          <w:rFonts w:ascii="Baskerville" w:hAnsi="Baskerville" w:cs="Calibri"/>
          <w:sz w:val="20"/>
          <w:szCs w:val="22"/>
        </w:rPr>
        <w:t>: NREL will bring…</w:t>
      </w:r>
    </w:p>
    <w:p w14:paraId="6A4E3107" w14:textId="77777777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i/>
          <w:sz w:val="20"/>
          <w:szCs w:val="22"/>
        </w:rPr>
        <w:t>Key Member</w:t>
      </w:r>
      <w:r>
        <w:rPr>
          <w:rFonts w:ascii="Baskerville" w:hAnsi="Baskerville" w:cs="Calibri"/>
          <w:sz w:val="20"/>
          <w:szCs w:val="22"/>
        </w:rPr>
        <w:t xml:space="preserve">: Dr. </w:t>
      </w:r>
      <w:proofErr w:type="spellStart"/>
      <w:r>
        <w:rPr>
          <w:rFonts w:ascii="Baskerville" w:hAnsi="Baskerville" w:cs="Calibri"/>
          <w:sz w:val="20"/>
          <w:szCs w:val="22"/>
        </w:rPr>
        <w:t>Chunmei</w:t>
      </w:r>
      <w:proofErr w:type="spellEnd"/>
      <w:r>
        <w:rPr>
          <w:rFonts w:ascii="Baskerville" w:hAnsi="Baskerville" w:cs="Calibri"/>
          <w:sz w:val="20"/>
          <w:szCs w:val="22"/>
        </w:rPr>
        <w:t xml:space="preserve"> Ban is an expert in… and will provide…</w:t>
      </w:r>
    </w:p>
    <w:p w14:paraId="4DB426B7" w14:textId="77777777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i/>
          <w:sz w:val="20"/>
          <w:szCs w:val="22"/>
        </w:rPr>
        <w:t>Key Member</w:t>
      </w:r>
      <w:r>
        <w:rPr>
          <w:rFonts w:ascii="Baskerville" w:hAnsi="Baskerville" w:cs="Calibri"/>
          <w:sz w:val="20"/>
          <w:szCs w:val="22"/>
        </w:rPr>
        <w:t>: Dr. Steven Christensen is an expert in… and will provide…</w:t>
      </w:r>
    </w:p>
    <w:p w14:paraId="46488C4B" w14:textId="77777777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i/>
          <w:sz w:val="20"/>
          <w:szCs w:val="22"/>
        </w:rPr>
        <w:t>Key Member</w:t>
      </w:r>
      <w:r>
        <w:rPr>
          <w:rFonts w:ascii="Baskerville" w:hAnsi="Baskerville" w:cs="Calibri"/>
          <w:sz w:val="20"/>
          <w:szCs w:val="22"/>
        </w:rPr>
        <w:t>: Dr. Katherine Hurst is an expert in… and will provide…</w:t>
      </w:r>
    </w:p>
    <w:p w14:paraId="748B9972" w14:textId="77777777" w:rsidR="00DE465D" w:rsidRDefault="00DE465D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 w:rsidRPr="006937AB">
        <w:rPr>
          <w:rFonts w:ascii="Baskerville" w:hAnsi="Baskerville" w:cs="Calibri"/>
          <w:b/>
          <w:sz w:val="20"/>
          <w:szCs w:val="22"/>
        </w:rPr>
        <w:lastRenderedPageBreak/>
        <w:t>Project Partner</w:t>
      </w:r>
      <w:r>
        <w:rPr>
          <w:rFonts w:ascii="Baskerville" w:hAnsi="Baskerville" w:cs="Calibri"/>
          <w:sz w:val="20"/>
          <w:szCs w:val="22"/>
        </w:rPr>
        <w:t xml:space="preserve">: </w:t>
      </w:r>
      <w:r w:rsidRPr="00DE465D">
        <w:rPr>
          <w:rFonts w:ascii="Baskerville" w:hAnsi="Baskerville" w:cs="Calibri"/>
          <w:sz w:val="20"/>
          <w:szCs w:val="22"/>
        </w:rPr>
        <w:t>Colorado School of Mines</w:t>
      </w:r>
      <w:r>
        <w:rPr>
          <w:rFonts w:ascii="Baskerville" w:hAnsi="Baskerville" w:cs="Calibri"/>
          <w:sz w:val="20"/>
          <w:szCs w:val="22"/>
        </w:rPr>
        <w:t xml:space="preserve"> will bring…</w:t>
      </w:r>
    </w:p>
    <w:p w14:paraId="71AB8061" w14:textId="25C855F5" w:rsidR="00B3320A" w:rsidRDefault="00DE465D" w:rsidP="006937AB">
      <w:pPr>
        <w:spacing w:before="0" w:after="0"/>
        <w:jc w:val="both"/>
        <w:rPr>
          <w:rFonts w:ascii="Baskerville" w:hAnsi="Baskerville" w:cs="Times"/>
          <w:sz w:val="20"/>
          <w:szCs w:val="22"/>
        </w:rPr>
      </w:pPr>
      <w:r w:rsidRPr="006937AB">
        <w:rPr>
          <w:rFonts w:ascii="Baskerville" w:hAnsi="Baskerville" w:cs="Calibri"/>
          <w:i/>
          <w:sz w:val="20"/>
          <w:szCs w:val="22"/>
        </w:rPr>
        <w:t>Key Member</w:t>
      </w:r>
      <w:r>
        <w:rPr>
          <w:rFonts w:ascii="Baskerville" w:hAnsi="Baskerville" w:cs="Calibri"/>
          <w:sz w:val="20"/>
          <w:szCs w:val="22"/>
        </w:rPr>
        <w:t xml:space="preserve">: Prof. </w:t>
      </w:r>
      <w:proofErr w:type="spellStart"/>
      <w:r>
        <w:rPr>
          <w:rFonts w:ascii="Baskerville" w:hAnsi="Baskerville" w:cs="Calibri"/>
          <w:sz w:val="20"/>
          <w:szCs w:val="22"/>
        </w:rPr>
        <w:t>Cristian</w:t>
      </w:r>
      <w:proofErr w:type="spellEnd"/>
      <w:r>
        <w:rPr>
          <w:rFonts w:ascii="Baskerville" w:hAnsi="Baskerville" w:cs="Calibri"/>
          <w:sz w:val="20"/>
          <w:szCs w:val="22"/>
        </w:rPr>
        <w:t xml:space="preserve"> Ciobanu is an expert in… and will provide…</w:t>
      </w:r>
    </w:p>
    <w:p w14:paraId="56D3631B" w14:textId="18A5170F" w:rsidR="00CB3F03" w:rsidRPr="006937AB" w:rsidRDefault="00CB3F03" w:rsidP="006937AB">
      <w:pPr>
        <w:spacing w:before="0" w:after="0"/>
        <w:jc w:val="both"/>
        <w:rPr>
          <w:rFonts w:ascii="Baskerville" w:hAnsi="Baskerville" w:cs="Calibri"/>
          <w:sz w:val="20"/>
          <w:szCs w:val="22"/>
        </w:rPr>
      </w:pPr>
      <w:r>
        <w:rPr>
          <w:rFonts w:ascii="Baskerville" w:hAnsi="Baskerville" w:cs="Times"/>
          <w:sz w:val="20"/>
          <w:szCs w:val="22"/>
        </w:rPr>
        <w:t>Within the last three years, all members of the current team have collaborated on projects relevant to the proposed effort. Drs. Ban and Kappes collaborated on an ARPA-E funded project on organic flow batteries that completed December 2014, and have numerous publications on lithium ion batteries. Drs. Ciobanu and Kappes have collab</w:t>
      </w:r>
      <w:r>
        <w:rPr>
          <w:rFonts w:ascii="Baskerville" w:hAnsi="Baskerville" w:cs="Times"/>
          <w:sz w:val="20"/>
          <w:szCs w:val="22"/>
        </w:rPr>
        <w:t>o</w:t>
      </w:r>
      <w:r>
        <w:rPr>
          <w:rFonts w:ascii="Baskerville" w:hAnsi="Baskerville" w:cs="Times"/>
          <w:sz w:val="20"/>
          <w:szCs w:val="22"/>
        </w:rPr>
        <w:t>rated on… Drs. …</w:t>
      </w:r>
    </w:p>
    <w:bookmarkEnd w:id="1"/>
    <w:p w14:paraId="48EA2969" w14:textId="6F12B994" w:rsidR="00B944C6" w:rsidRPr="006937AB" w:rsidRDefault="00B944C6" w:rsidP="006937AB">
      <w:pPr>
        <w:spacing w:before="0" w:after="200"/>
        <w:jc w:val="both"/>
        <w:rPr>
          <w:rFonts w:ascii="Baskerville" w:hAnsi="Baskerville"/>
          <w:sz w:val="20"/>
          <w:szCs w:val="22"/>
        </w:rPr>
      </w:pPr>
    </w:p>
    <w:sectPr w:rsidR="00B944C6" w:rsidRPr="006937AB" w:rsidSect="00CE048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5B4CC" w14:textId="77777777" w:rsidR="00D37506" w:rsidRDefault="00D37506" w:rsidP="000C3A53">
      <w:pPr>
        <w:spacing w:before="0" w:after="0"/>
      </w:pPr>
      <w:r>
        <w:separator/>
      </w:r>
    </w:p>
  </w:endnote>
  <w:endnote w:type="continuationSeparator" w:id="0">
    <w:p w14:paraId="42AD070D" w14:textId="77777777" w:rsidR="00D37506" w:rsidRDefault="00D37506" w:rsidP="000C3A5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C5589F" w14:textId="77777777" w:rsidR="00D37506" w:rsidRPr="00CE048A" w:rsidRDefault="00D37506" w:rsidP="000C3A53">
    <w:pPr>
      <w:pStyle w:val="Footer"/>
      <w:jc w:val="center"/>
      <w:rPr>
        <w:rFonts w:ascii="Baskerville" w:hAnsi="Baskerville"/>
        <w:sz w:val="16"/>
        <w:szCs w:val="16"/>
      </w:rPr>
    </w:pPr>
  </w:p>
  <w:p w14:paraId="2DFFE9C4" w14:textId="73B97241" w:rsidR="00D37506" w:rsidRPr="00CE048A" w:rsidRDefault="00D37506" w:rsidP="000C3A53">
    <w:pPr>
      <w:pStyle w:val="Footer"/>
      <w:jc w:val="center"/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Contains Confidential, Proprietary, or Privileged Information</w:t>
    </w:r>
  </w:p>
  <w:p w14:paraId="4DB7D341" w14:textId="222DDD8C" w:rsidR="00D37506" w:rsidRPr="00CE048A" w:rsidRDefault="00D37506" w:rsidP="000C3A53">
    <w:pPr>
      <w:pStyle w:val="Footer"/>
      <w:jc w:val="center"/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Exempt from Public Disclosure</w:t>
    </w:r>
  </w:p>
  <w:p w14:paraId="09220653" w14:textId="116849D6" w:rsidR="00D37506" w:rsidRPr="00CE048A" w:rsidRDefault="00D37506" w:rsidP="005870DC">
    <w:pPr>
      <w:pStyle w:val="Footer"/>
      <w:ind w:left="4050"/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 xml:space="preserve">Page </w:t>
    </w:r>
    <w:r w:rsidRPr="00CE048A">
      <w:rPr>
        <w:rFonts w:ascii="Baskerville" w:hAnsi="Baskerville"/>
        <w:b/>
        <w:bCs/>
        <w:sz w:val="16"/>
        <w:szCs w:val="16"/>
      </w:rPr>
      <w:fldChar w:fldCharType="begin"/>
    </w:r>
    <w:r w:rsidRPr="00CE048A">
      <w:rPr>
        <w:rFonts w:ascii="Baskerville" w:hAnsi="Baskerville"/>
        <w:b/>
        <w:bCs/>
        <w:sz w:val="16"/>
        <w:szCs w:val="16"/>
      </w:rPr>
      <w:instrText xml:space="preserve"> PAGE </w:instrText>
    </w:r>
    <w:r w:rsidRPr="00CE048A">
      <w:rPr>
        <w:rFonts w:ascii="Baskerville" w:hAnsi="Baskerville"/>
        <w:b/>
        <w:bCs/>
        <w:sz w:val="16"/>
        <w:szCs w:val="16"/>
      </w:rPr>
      <w:fldChar w:fldCharType="separate"/>
    </w:r>
    <w:r w:rsidR="00CE048A">
      <w:rPr>
        <w:rFonts w:ascii="Baskerville" w:hAnsi="Baskerville"/>
        <w:b/>
        <w:bCs/>
        <w:noProof/>
        <w:sz w:val="16"/>
        <w:szCs w:val="16"/>
      </w:rPr>
      <w:t>5</w:t>
    </w:r>
    <w:r w:rsidRPr="00CE048A">
      <w:rPr>
        <w:rFonts w:ascii="Baskerville" w:hAnsi="Baskerville"/>
        <w:b/>
        <w:bCs/>
        <w:sz w:val="16"/>
        <w:szCs w:val="16"/>
      </w:rPr>
      <w:fldChar w:fldCharType="end"/>
    </w:r>
    <w:r w:rsidRPr="00CE048A">
      <w:rPr>
        <w:rFonts w:ascii="Baskerville" w:hAnsi="Baskerville"/>
        <w:sz w:val="16"/>
        <w:szCs w:val="16"/>
      </w:rPr>
      <w:t xml:space="preserve"> of </w:t>
    </w:r>
    <w:r w:rsidRPr="00CE048A">
      <w:rPr>
        <w:rFonts w:ascii="Baskerville" w:hAnsi="Baskerville"/>
        <w:b/>
        <w:bCs/>
        <w:sz w:val="16"/>
        <w:szCs w:val="16"/>
      </w:rPr>
      <w:fldChar w:fldCharType="begin"/>
    </w:r>
    <w:r w:rsidRPr="00CE048A">
      <w:rPr>
        <w:rFonts w:ascii="Baskerville" w:hAnsi="Baskerville"/>
        <w:b/>
        <w:bCs/>
        <w:sz w:val="16"/>
        <w:szCs w:val="16"/>
      </w:rPr>
      <w:instrText xml:space="preserve"> NUMPAGES  </w:instrText>
    </w:r>
    <w:r w:rsidRPr="00CE048A">
      <w:rPr>
        <w:rFonts w:ascii="Baskerville" w:hAnsi="Baskerville"/>
        <w:b/>
        <w:bCs/>
        <w:sz w:val="16"/>
        <w:szCs w:val="16"/>
      </w:rPr>
      <w:fldChar w:fldCharType="separate"/>
    </w:r>
    <w:r w:rsidR="00CE048A">
      <w:rPr>
        <w:rFonts w:ascii="Baskerville" w:hAnsi="Baskerville"/>
        <w:b/>
        <w:bCs/>
        <w:noProof/>
        <w:sz w:val="16"/>
        <w:szCs w:val="16"/>
      </w:rPr>
      <w:t>5</w:t>
    </w:r>
    <w:r w:rsidRPr="00CE048A">
      <w:rPr>
        <w:rFonts w:ascii="Baskerville" w:hAnsi="Baskerville"/>
        <w:b/>
        <w:bCs/>
        <w:sz w:val="16"/>
        <w:szCs w:val="16"/>
      </w:rPr>
      <w:fldChar w:fldCharType="end"/>
    </w:r>
    <w:r w:rsidRPr="00CE048A">
      <w:rPr>
        <w:rFonts w:ascii="Baskerville" w:hAnsi="Baskerville"/>
        <w:b/>
        <w:bCs/>
        <w:sz w:val="16"/>
        <w:szCs w:val="16"/>
      </w:rPr>
      <w:tab/>
      <w:t xml:space="preserve">Control #1261-2649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23F0B" w14:textId="77777777" w:rsidR="00D37506" w:rsidRDefault="00D37506" w:rsidP="000C3A53">
      <w:pPr>
        <w:spacing w:before="0" w:after="0"/>
      </w:pPr>
      <w:r>
        <w:separator/>
      </w:r>
    </w:p>
  </w:footnote>
  <w:footnote w:type="continuationSeparator" w:id="0">
    <w:p w14:paraId="465C4D8F" w14:textId="77777777" w:rsidR="00D37506" w:rsidRDefault="00D37506" w:rsidP="000C3A5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538FCF" w14:textId="5B07EF38" w:rsidR="00D37506" w:rsidRPr="00CE048A" w:rsidRDefault="00D37506" w:rsidP="000C3A53">
    <w:pPr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DE-FOA-0001261</w:t>
    </w:r>
  </w:p>
  <w:p w14:paraId="3AFEC63D" w14:textId="5A71281C" w:rsidR="00D37506" w:rsidRPr="00CE048A" w:rsidRDefault="00D37506" w:rsidP="000C3A53">
    <w:pPr>
      <w:rPr>
        <w:rFonts w:ascii="Baskerville" w:hAnsi="Baskerville"/>
        <w:sz w:val="16"/>
        <w:szCs w:val="16"/>
      </w:rPr>
    </w:pPr>
    <w:r w:rsidRPr="00CE048A">
      <w:rPr>
        <w:rFonts w:ascii="Baskerville" w:hAnsi="Baskerville"/>
        <w:sz w:val="16"/>
        <w:szCs w:val="16"/>
      </w:rPr>
      <w:t>Concept Paper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E59E3"/>
    <w:multiLevelType w:val="multilevel"/>
    <w:tmpl w:val="F4C255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404EA1"/>
    <w:multiLevelType w:val="hybridMultilevel"/>
    <w:tmpl w:val="733A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03CEF"/>
    <w:multiLevelType w:val="multilevel"/>
    <w:tmpl w:val="6E1EE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8B9CD67"/>
    <w:multiLevelType w:val="multilevel"/>
    <w:tmpl w:val="10AA96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14A9"/>
    <w:rsid w:val="00052761"/>
    <w:rsid w:val="00082FCE"/>
    <w:rsid w:val="000A5C89"/>
    <w:rsid w:val="000C3A53"/>
    <w:rsid w:val="000C6130"/>
    <w:rsid w:val="001109AE"/>
    <w:rsid w:val="00177558"/>
    <w:rsid w:val="001C0DFB"/>
    <w:rsid w:val="001E02B8"/>
    <w:rsid w:val="0023757F"/>
    <w:rsid w:val="00242733"/>
    <w:rsid w:val="00242FF6"/>
    <w:rsid w:val="0024648D"/>
    <w:rsid w:val="0028180C"/>
    <w:rsid w:val="00294904"/>
    <w:rsid w:val="002D64B1"/>
    <w:rsid w:val="002D6CA3"/>
    <w:rsid w:val="002F6861"/>
    <w:rsid w:val="00346C87"/>
    <w:rsid w:val="00373E69"/>
    <w:rsid w:val="003831F7"/>
    <w:rsid w:val="0039152B"/>
    <w:rsid w:val="003B20D2"/>
    <w:rsid w:val="003B238F"/>
    <w:rsid w:val="003C785E"/>
    <w:rsid w:val="00447FFA"/>
    <w:rsid w:val="004A2F22"/>
    <w:rsid w:val="004A4529"/>
    <w:rsid w:val="004A5317"/>
    <w:rsid w:val="004B0B87"/>
    <w:rsid w:val="004C7C58"/>
    <w:rsid w:val="004D2422"/>
    <w:rsid w:val="004D31A7"/>
    <w:rsid w:val="004E0957"/>
    <w:rsid w:val="004E29B3"/>
    <w:rsid w:val="004F78EC"/>
    <w:rsid w:val="00502043"/>
    <w:rsid w:val="00511B98"/>
    <w:rsid w:val="005453AB"/>
    <w:rsid w:val="005870DC"/>
    <w:rsid w:val="00590D07"/>
    <w:rsid w:val="005C0462"/>
    <w:rsid w:val="00606568"/>
    <w:rsid w:val="00650F1A"/>
    <w:rsid w:val="0066470F"/>
    <w:rsid w:val="00676B72"/>
    <w:rsid w:val="006808F3"/>
    <w:rsid w:val="00690E13"/>
    <w:rsid w:val="006937AB"/>
    <w:rsid w:val="006966B1"/>
    <w:rsid w:val="006D1C69"/>
    <w:rsid w:val="006F2FE3"/>
    <w:rsid w:val="00726C30"/>
    <w:rsid w:val="00760117"/>
    <w:rsid w:val="00761D8A"/>
    <w:rsid w:val="00784D58"/>
    <w:rsid w:val="007C4394"/>
    <w:rsid w:val="007E569F"/>
    <w:rsid w:val="007E6B32"/>
    <w:rsid w:val="007F1B95"/>
    <w:rsid w:val="007F5B98"/>
    <w:rsid w:val="00806172"/>
    <w:rsid w:val="008367C4"/>
    <w:rsid w:val="00844653"/>
    <w:rsid w:val="00856B33"/>
    <w:rsid w:val="00862D2C"/>
    <w:rsid w:val="0089684B"/>
    <w:rsid w:val="008A11A5"/>
    <w:rsid w:val="008B5DD5"/>
    <w:rsid w:val="008C49D0"/>
    <w:rsid w:val="008D59BF"/>
    <w:rsid w:val="008D6554"/>
    <w:rsid w:val="008D6863"/>
    <w:rsid w:val="00910856"/>
    <w:rsid w:val="00935B9F"/>
    <w:rsid w:val="009B42F9"/>
    <w:rsid w:val="009C498F"/>
    <w:rsid w:val="00A47E52"/>
    <w:rsid w:val="00A65C8F"/>
    <w:rsid w:val="00A8174F"/>
    <w:rsid w:val="00A95C8E"/>
    <w:rsid w:val="00AD262F"/>
    <w:rsid w:val="00AF0F9C"/>
    <w:rsid w:val="00AF1359"/>
    <w:rsid w:val="00AF1AB4"/>
    <w:rsid w:val="00B3320A"/>
    <w:rsid w:val="00B34D74"/>
    <w:rsid w:val="00B66928"/>
    <w:rsid w:val="00B86B75"/>
    <w:rsid w:val="00B944C6"/>
    <w:rsid w:val="00BC48D5"/>
    <w:rsid w:val="00BD0756"/>
    <w:rsid w:val="00BD67A3"/>
    <w:rsid w:val="00C22966"/>
    <w:rsid w:val="00C36279"/>
    <w:rsid w:val="00C5183F"/>
    <w:rsid w:val="00C646B5"/>
    <w:rsid w:val="00C81D91"/>
    <w:rsid w:val="00C832FE"/>
    <w:rsid w:val="00CB3F03"/>
    <w:rsid w:val="00CE048A"/>
    <w:rsid w:val="00D237D3"/>
    <w:rsid w:val="00D37506"/>
    <w:rsid w:val="00D400BD"/>
    <w:rsid w:val="00D524A7"/>
    <w:rsid w:val="00D703DC"/>
    <w:rsid w:val="00DA343B"/>
    <w:rsid w:val="00DA5EC8"/>
    <w:rsid w:val="00DC2974"/>
    <w:rsid w:val="00DE465D"/>
    <w:rsid w:val="00E128ED"/>
    <w:rsid w:val="00E315A3"/>
    <w:rsid w:val="00E3177B"/>
    <w:rsid w:val="00E36554"/>
    <w:rsid w:val="00E57D9B"/>
    <w:rsid w:val="00E70019"/>
    <w:rsid w:val="00ED713B"/>
    <w:rsid w:val="00F01415"/>
    <w:rsid w:val="00F45768"/>
    <w:rsid w:val="00F50878"/>
    <w:rsid w:val="00F828BE"/>
    <w:rsid w:val="00F8546F"/>
    <w:rsid w:val="00F9397D"/>
    <w:rsid w:val="00FE58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189B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footnote text" w:uiPriority="9" w:qFormat="1"/>
    <w:lsdException w:name="footer" w:uiPriority="99"/>
    <w:lsdException w:name="Title" w:qFormat="1"/>
    <w:lsdException w:name="Default Paragraph Font" w:uiPriority="1"/>
    <w:lsdException w:name="Date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832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32F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rsid w:val="00C832FE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C832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rsid w:val="00C832F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rsid w:val="00C832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690E1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90E13"/>
  </w:style>
  <w:style w:type="character" w:customStyle="1" w:styleId="CommentTextChar">
    <w:name w:val="Comment Text Char"/>
    <w:basedOn w:val="DefaultParagraphFont"/>
    <w:link w:val="CommentText"/>
    <w:rsid w:val="00690E13"/>
  </w:style>
  <w:style w:type="paragraph" w:styleId="CommentSubject">
    <w:name w:val="annotation subject"/>
    <w:basedOn w:val="CommentText"/>
    <w:next w:val="CommentText"/>
    <w:link w:val="CommentSubjectChar"/>
    <w:rsid w:val="00690E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90E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320A"/>
    <w:pPr>
      <w:spacing w:before="0" w:after="0"/>
      <w:ind w:left="720"/>
      <w:contextualSpacing/>
    </w:pPr>
    <w:rPr>
      <w:rFonts w:ascii="Baskerville" w:eastAsiaTheme="minorEastAsia" w:hAnsi="Baskerville"/>
    </w:rPr>
  </w:style>
  <w:style w:type="paragraph" w:styleId="Header">
    <w:name w:val="header"/>
    <w:basedOn w:val="Normal"/>
    <w:link w:val="HeaderChar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C3A53"/>
  </w:style>
  <w:style w:type="paragraph" w:styleId="Footer">
    <w:name w:val="footer"/>
    <w:basedOn w:val="Normal"/>
    <w:link w:val="FooterChar"/>
    <w:uiPriority w:val="99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C3A53"/>
  </w:style>
  <w:style w:type="character" w:styleId="PlaceholderText">
    <w:name w:val="Placeholder Text"/>
    <w:basedOn w:val="DefaultParagraphFont"/>
    <w:rsid w:val="007F5B98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footnote text" w:uiPriority="9" w:qFormat="1"/>
    <w:lsdException w:name="footer" w:uiPriority="99"/>
    <w:lsdException w:name="Title" w:qFormat="1"/>
    <w:lsdException w:name="Default Paragraph Font" w:uiPriority="1"/>
    <w:lsdException w:name="Date" w:qFormat="1"/>
    <w:lsdException w:name="No List" w:uiPriority="99"/>
    <w:lsdException w:name="List Paragraph" w:uiPriority="34" w:qFormat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832FE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32F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rsid w:val="00C832FE"/>
    <w:pPr>
      <w:spacing w:before="0"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C832F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rsid w:val="00C832F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rsid w:val="00C832F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690E1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90E13"/>
  </w:style>
  <w:style w:type="character" w:customStyle="1" w:styleId="CommentTextChar">
    <w:name w:val="Comment Text Char"/>
    <w:basedOn w:val="DefaultParagraphFont"/>
    <w:link w:val="CommentText"/>
    <w:rsid w:val="00690E13"/>
  </w:style>
  <w:style w:type="paragraph" w:styleId="CommentSubject">
    <w:name w:val="annotation subject"/>
    <w:basedOn w:val="CommentText"/>
    <w:next w:val="CommentText"/>
    <w:link w:val="CommentSubjectChar"/>
    <w:rsid w:val="00690E1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690E1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3320A"/>
    <w:pPr>
      <w:spacing w:before="0" w:after="0"/>
      <w:ind w:left="720"/>
      <w:contextualSpacing/>
    </w:pPr>
    <w:rPr>
      <w:rFonts w:ascii="Baskerville" w:eastAsiaTheme="minorEastAsia" w:hAnsi="Baskerville"/>
    </w:rPr>
  </w:style>
  <w:style w:type="paragraph" w:styleId="Header">
    <w:name w:val="header"/>
    <w:basedOn w:val="Normal"/>
    <w:link w:val="HeaderChar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0C3A53"/>
  </w:style>
  <w:style w:type="paragraph" w:styleId="Footer">
    <w:name w:val="footer"/>
    <w:basedOn w:val="Normal"/>
    <w:link w:val="FooterChar"/>
    <w:uiPriority w:val="99"/>
    <w:rsid w:val="000C3A53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C3A53"/>
  </w:style>
  <w:style w:type="character" w:styleId="PlaceholderText">
    <w:name w:val="Placeholder Text"/>
    <w:basedOn w:val="DefaultParagraphFont"/>
    <w:rsid w:val="007F5B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C27747-3863-F44B-9F51-BEBB95B8D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2565</Words>
  <Characters>14627</Characters>
  <Application>Microsoft Macintosh Word</Application>
  <DocSecurity>0</DocSecurity>
  <Lines>121</Lines>
  <Paragraphs>34</Paragraphs>
  <ScaleCrop>false</ScaleCrop>
  <Company>Colorado School of Mines</Company>
  <LinksUpToDate>false</LinksUpToDate>
  <CharactersWithSpaces>17158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Branden Kappes</cp:lastModifiedBy>
  <cp:revision>47</cp:revision>
  <dcterms:created xsi:type="dcterms:W3CDTF">2015-02-13T16:40:00Z</dcterms:created>
  <dcterms:modified xsi:type="dcterms:W3CDTF">2015-02-21T19:55:00Z</dcterms:modified>
</cp:coreProperties>
</file>