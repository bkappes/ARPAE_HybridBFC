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35.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3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34.xml" ContentType="application/vnd.openxmlformats-officedocument.customXmlProperties+xml"/>
  <Default Extension="png" ContentType="image/png"/>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22" w:rsidRPr="003E5F30" w:rsidRDefault="00DA5EC8" w:rsidP="00760117">
      <w:pPr>
        <w:spacing w:before="0" w:after="0"/>
        <w:jc w:val="center"/>
        <w:rPr>
          <w:rFonts w:ascii="Times New Roman" w:hAnsi="Times New Roman"/>
        </w:rPr>
      </w:pPr>
      <w:bookmarkStart w:id="0" w:name="_GoBack"/>
      <w:bookmarkStart w:id="1" w:name="a-direct-methanol-fuel-cell-solid-state-"/>
      <w:bookmarkEnd w:id="0"/>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rsidR="00447FFA" w:rsidRPr="003E5F30" w:rsidRDefault="00447FFA">
      <w:pPr>
        <w:spacing w:before="0" w:after="0"/>
        <w:jc w:val="center"/>
        <w:rPr>
          <w:rFonts w:ascii="Times New Roman" w:hAnsi="Times New Roman"/>
        </w:rPr>
      </w:pPr>
    </w:p>
    <w:p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rsidR="00447FFA" w:rsidRPr="003E5F30" w:rsidRDefault="00447FFA">
      <w:pPr>
        <w:spacing w:before="0" w:after="0"/>
        <w:jc w:val="center"/>
        <w:rPr>
          <w:rFonts w:ascii="Times New Roman" w:hAnsi="Times New Roman"/>
        </w:rPr>
      </w:pPr>
    </w:p>
    <w:p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rsidR="00844653" w:rsidRPr="003E5F30" w:rsidRDefault="00844653" w:rsidP="006937AB">
      <w:pPr>
        <w:spacing w:before="0" w:after="0"/>
        <w:jc w:val="both"/>
        <w:rPr>
          <w:rFonts w:ascii="Times New Roman" w:hAnsi="Times New Roman"/>
        </w:rPr>
      </w:pPr>
      <w:bookmarkStart w:id="2" w:name="introduction"/>
      <w:bookmarkEnd w:id="1"/>
    </w:p>
    <w:p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w:t>
      </w:r>
      <w:r w:rsidR="00E70019" w:rsidRPr="003E5F30">
        <w:rPr>
          <w:rFonts w:ascii="Times New Roman" w:hAnsi="Times New Roman"/>
        </w:rPr>
        <w:t>h</w:t>
      </w:r>
      <w:r w:rsidR="00E70019" w:rsidRPr="003E5F30">
        <w:rPr>
          <w:rFonts w:ascii="Times New Roman" w:hAnsi="Times New Roman"/>
        </w:rPr>
        <w:t>nologies – such as powered sensors</w:t>
      </w:r>
      <w:r w:rsidR="0066470F" w:rsidRPr="003E5F30">
        <w:rPr>
          <w:rFonts w:ascii="Times New Roman" w:hAnsi="Times New Roman"/>
        </w:rPr>
        <w:t xml:space="preserve">, </w:t>
      </w:r>
      <w:r w:rsidR="00E70019" w:rsidRPr="003E5F30">
        <w:rPr>
          <w:rFonts w:ascii="Times New Roman" w:hAnsi="Times New Roman"/>
        </w:rPr>
        <w:t>contin</w:t>
      </w:r>
      <w:r w:rsidR="00E70019" w:rsidRPr="003E5F30">
        <w:rPr>
          <w:rFonts w:ascii="Times New Roman" w:hAnsi="Times New Roman"/>
        </w:rPr>
        <w:t>u</w:t>
      </w:r>
      <w:r w:rsidR="00E70019" w:rsidRPr="003E5F30">
        <w:rPr>
          <w:rFonts w:ascii="Times New Roman" w:hAnsi="Times New Roman"/>
        </w:rPr>
        <w:t>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Coulombic efficiency over both a wide state of charge and a wide range of currents. But low e</w:t>
      </w:r>
      <w:r w:rsidR="00844653" w:rsidRPr="003E5F30">
        <w:rPr>
          <w:rFonts w:ascii="Times New Roman" w:hAnsi="Times New Roman"/>
        </w:rPr>
        <w:t>n</w:t>
      </w:r>
      <w:r w:rsidR="00844653" w:rsidRPr="003E5F30">
        <w:rPr>
          <w:rFonts w:ascii="Times New Roman" w:hAnsi="Times New Roman"/>
        </w:rPr>
        <w:t xml:space="preserve">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1466DA">
        <w:rPr>
          <w:rFonts w:ascii="Times New Roman" w:hAnsi="Times New Roman"/>
        </w:rPr>
        <w:t>this</w:t>
      </w:r>
      <w:r w:rsidR="00844653" w:rsidRPr="003E5F30">
        <w:rPr>
          <w:rFonts w:ascii="Times New Roman" w:hAnsi="Times New Roman"/>
        </w:rPr>
        <w:t xml:space="preserve"> always-on </w:t>
      </w:r>
      <w:r w:rsidR="00BD67A3" w:rsidRPr="003E5F30">
        <w:rPr>
          <w:rFonts w:ascii="Times New Roman" w:hAnsi="Times New Roman"/>
        </w:rPr>
        <w:t xml:space="preserve"> In co</w:t>
      </w:r>
      <w:r w:rsidR="00BD67A3" w:rsidRPr="003E5F30">
        <w:rPr>
          <w:rFonts w:ascii="Times New Roman" w:hAnsi="Times New Roman"/>
        </w:rPr>
        <w:t>n</w:t>
      </w:r>
      <w:r w:rsidR="00BD67A3" w:rsidRPr="003E5F30">
        <w:rPr>
          <w:rFonts w:ascii="Times New Roman" w:hAnsi="Times New Roman"/>
        </w:rPr>
        <w:t>trast, d</w:t>
      </w:r>
      <w:r w:rsidR="00844653" w:rsidRPr="003E5F30">
        <w:rPr>
          <w:rFonts w:ascii="Times New Roman" w:hAnsi="Times New Roman"/>
        </w:rPr>
        <w:t>irect methanol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w:t>
      </w:r>
      <w:r w:rsidR="001466DA">
        <w:rPr>
          <w:rFonts w:ascii="Times New Roman" w:hAnsi="Times New Roman"/>
        </w:rPr>
        <w:t>– s</w:t>
      </w:r>
      <w:r w:rsidR="00844653" w:rsidRPr="003E5F30">
        <w:rPr>
          <w:rFonts w:ascii="Times New Roman" w:hAnsi="Times New Roman"/>
        </w:rPr>
        <w:t xml:space="preserve">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impede their ability to promptly respond to changes in power demand and result in a narrow optimal operating range.</w:t>
      </w:r>
    </w:p>
    <w:p w:rsidR="00B66928" w:rsidRPr="003E5F30" w:rsidRDefault="000B1453" w:rsidP="006937AB">
      <w:pPr>
        <w:spacing w:before="0" w:after="0"/>
        <w:jc w:val="both"/>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Text Box 1" o:spid="_x0000_s1026" type="#_x0000_t202" style="position:absolute;left:0;text-align:left;margin-left:0;margin-top:0;width:306pt;height:3in;z-index:251674624;visibility:visible;mso-position-horizontal:left;mso-position-horizontal-relative:margin;mso-position-vertical:bottom;mso-position-vertical-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noProof/>
                      <w:color w:val="000000" w:themeColor="text1"/>
                      <w:sz w:val="20"/>
                      <w:szCs w:val="20"/>
                    </w:rPr>
                    <w:drawing>
                      <wp:inline distT="0" distB="0" distL="0" distR="0">
                        <wp:extent cx="3703320" cy="190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703320" cy="1905635"/>
                                </a:xfrm>
                                <a:prstGeom prst="rect">
                                  <a:avLst/>
                                </a:prstGeom>
                              </pic:spPr>
                            </pic:pic>
                          </a:graphicData>
                        </a:graphic>
                      </wp:inline>
                    </w:drawing>
                  </w:r>
                </w:p>
                <w:p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000B1453"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000B1453"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000B1453"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3"/>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averag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3"/>
      <w:r w:rsidR="00897F08">
        <w:rPr>
          <w:rStyle w:val="CommentReference"/>
        </w:rPr>
        <w:commentReference w:id="3"/>
      </w:r>
      <w:r w:rsidR="000944B3">
        <w:rPr>
          <w:rFonts w:ascii="Times New Roman" w:hAnsi="Times New Roman"/>
        </w:rPr>
        <w:t>, i</w:t>
      </w:r>
      <w:r w:rsidR="000944B3">
        <w:rPr>
          <w:rFonts w:ascii="Times New Roman" w:hAnsi="Times New Roman"/>
        </w:rPr>
        <w:t>n</w:t>
      </w:r>
      <w:r w:rsidR="000944B3">
        <w:rPr>
          <w:rFonts w:ascii="Times New Roman" w:hAnsi="Times New Roman"/>
        </w:rPr>
        <w:t>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 xml:space="preserve">efficiencies below </w:t>
      </w:r>
      <w:r w:rsidR="001466DA">
        <w:rPr>
          <w:rFonts w:ascii="Times New Roman" w:hAnsi="Times New Roman"/>
        </w:rPr>
        <w:t>our</w:t>
      </w:r>
      <w:r w:rsidR="00897F08">
        <w:rPr>
          <w:rFonts w:ascii="Times New Roman" w:hAnsi="Times New Roman"/>
        </w:rPr>
        <w:t xml:space="preserve">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w:t>
      </w:r>
      <w:r w:rsidR="00480E47">
        <w:rPr>
          <w:rFonts w:ascii="Times New Roman" w:hAnsi="Times New Roman"/>
        </w:rPr>
        <w:t>o</w:t>
      </w:r>
      <w:r w:rsidR="00480E47">
        <w:rPr>
          <w:rFonts w:ascii="Times New Roman" w:hAnsi="Times New Roman"/>
        </w:rPr>
        <w:t>larization due to mixed potential losses</w:t>
      </w:r>
      <w:r w:rsidR="00F50878" w:rsidRPr="003E5F30">
        <w:rPr>
          <w:rFonts w:ascii="Times New Roman" w:hAnsi="Times New Roman"/>
        </w:rPr>
        <w:t>.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w:t>
      </w:r>
      <w:r w:rsidR="00F50878" w:rsidRPr="003E5F30">
        <w:rPr>
          <w:rFonts w:ascii="Times New Roman" w:hAnsi="Times New Roman"/>
        </w:rPr>
        <w:t>t</w:t>
      </w:r>
      <w:r w:rsidR="00F50878" w:rsidRPr="003E5F30">
        <w:rPr>
          <w:rFonts w:ascii="Times New Roman" w:hAnsi="Times New Roman"/>
        </w:rPr>
        <w: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w:t>
      </w:r>
      <w:r w:rsidR="00CD6380" w:rsidRPr="003E5F30">
        <w:rPr>
          <w:rFonts w:ascii="Times New Roman" w:hAnsi="Times New Roman"/>
        </w:rPr>
        <w:t>t</w:t>
      </w:r>
      <w:r w:rsidR="00CD6380" w:rsidRPr="003E5F30">
        <w:rPr>
          <w:rFonts w:ascii="Times New Roman" w:hAnsi="Times New Roman"/>
        </w:rPr>
        <w:t>ing hybrid DMFC/ASSLB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w:t>
      </w:r>
      <w:r w:rsidR="00CD6380" w:rsidRPr="003E5F30">
        <w:rPr>
          <w:rFonts w:ascii="Times New Roman" w:hAnsi="Times New Roman"/>
        </w:rPr>
        <w:t>e</w:t>
      </w:r>
      <w:r w:rsidR="00CD6380" w:rsidRPr="003E5F30">
        <w:rPr>
          <w:rFonts w:ascii="Times New Roman" w:hAnsi="Times New Roman"/>
        </w:rPr>
        <w:t>pendently.</w:t>
      </w:r>
    </w:p>
    <w:p w:rsidR="00B66928" w:rsidRPr="003E5F30" w:rsidRDefault="000B1453" w:rsidP="006937AB">
      <w:pPr>
        <w:spacing w:before="0" w:after="0"/>
        <w:jc w:val="both"/>
        <w:rPr>
          <w:rFonts w:ascii="Times New Roman" w:hAnsi="Times New Roman"/>
        </w:rPr>
      </w:pPr>
      <w:r w:rsidRPr="000B1453">
        <w:rPr>
          <w:rFonts w:ascii="Times New Roman" w:hAnsi="Times New Roman"/>
          <w:noProof/>
          <w:kern w:val="1"/>
        </w:rPr>
        <w:lastRenderedPageBreak/>
        <w:pict>
          <v:shape id="Text Box 6" o:spid="_x0000_s1028"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rsidR="0043438A" w:rsidRPr="000944B3" w:rsidRDefault="0043438A"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30285" cy="2082668"/>
                                </a:xfrm>
                                <a:prstGeom prst="rect">
                                  <a:avLst/>
                                </a:prstGeom>
                                <a:noFill/>
                                <a:ln>
                                  <a:noFill/>
                                </a:ln>
                              </pic:spPr>
                            </pic:pic>
                          </a:graphicData>
                        </a:graphic>
                      </wp:inline>
                    </w:drawing>
                  </w:r>
                </w:p>
                <w:p w:rsidR="0043438A" w:rsidRPr="000944B3" w:rsidRDefault="0043438A" w:rsidP="00D703DC">
                  <w:pPr>
                    <w:pStyle w:val="Caption"/>
                    <w:rPr>
                      <w:rFonts w:ascii="Baskerville" w:hAnsi="Baskerville"/>
                      <w:b w:val="0"/>
                      <w:color w:val="000000" w:themeColor="text1"/>
                    </w:rPr>
                  </w:pPr>
                  <w:bookmarkStart w:id="4" w:name="_Ref286391190"/>
                  <w:bookmarkStart w:id="5" w:name="_Ref286391167"/>
                  <w:r w:rsidRPr="000944B3">
                    <w:rPr>
                      <w:rFonts w:ascii="Baskerville" w:hAnsi="Baskerville"/>
                      <w:b w:val="0"/>
                      <w:color w:val="000000" w:themeColor="text1"/>
                    </w:rPr>
                    <w:t xml:space="preserve">Figure </w:t>
                  </w:r>
                  <w:r w:rsidR="000B1453"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000B1453"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000B1453" w:rsidRPr="000944B3">
                    <w:rPr>
                      <w:rFonts w:ascii="Baskerville" w:hAnsi="Baskerville"/>
                      <w:b w:val="0"/>
                      <w:noProof/>
                      <w:color w:val="000000" w:themeColor="text1"/>
                    </w:rPr>
                    <w:fldChar w:fldCharType="end"/>
                  </w:r>
                  <w:bookmarkEnd w:id="4"/>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From Paneri2014.</w:t>
                  </w:r>
                  <w:bookmarkEnd w:id="5"/>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permeability</w:t>
      </w:r>
      <w:r w:rsidR="000944B3" w:rsidRPr="003E5F30">
        <w:rPr>
          <w:rFonts w:ascii="Times New Roman" w:hAnsi="Times New Roman"/>
        </w:rPr>
        <w:t xml:space="preserve"> to </w:t>
      </w:r>
      <w:r w:rsidR="001466DA">
        <w:rPr>
          <w:rFonts w:ascii="Times New Roman" w:hAnsi="Times New Roman"/>
        </w:rPr>
        <w:t>water (Nair2012), but low intrinsic proton condu</w:t>
      </w:r>
      <w:r w:rsidR="001466DA">
        <w:rPr>
          <w:rFonts w:ascii="Times New Roman" w:hAnsi="Times New Roman"/>
        </w:rPr>
        <w:t>c</w:t>
      </w:r>
      <w:r w:rsidR="001466DA">
        <w:rPr>
          <w:rFonts w:ascii="Times New Roman" w:hAnsi="Times New Roman"/>
        </w:rPr>
        <w:t xml:space="preserve">tivity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 xml:space="preserve">he proton conductivity of </w:t>
      </w:r>
      <w:proofErr w:type="spellStart"/>
      <w:r w:rsidR="001466DA">
        <w:rPr>
          <w:rFonts w:ascii="Times New Roman" w:hAnsi="Times New Roman"/>
        </w:rPr>
        <w:t>sulfonated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Nafion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w:t>
      </w:r>
      <w:r w:rsidR="00636EFA" w:rsidRPr="003E5F30">
        <w:rPr>
          <w:rFonts w:ascii="Times New Roman" w:hAnsi="Times New Roman"/>
        </w:rPr>
        <w:t>n</w:t>
      </w:r>
      <w:r w:rsidR="00636EFA" w:rsidRPr="003E5F30">
        <w:rPr>
          <w:rFonts w:ascii="Times New Roman" w:hAnsi="Times New Roman"/>
        </w:rPr>
        <w:t>crease</w:t>
      </w:r>
      <w:r w:rsidR="000944B3">
        <w:rPr>
          <w:rFonts w:ascii="Times New Roman" w:hAnsi="Times New Roman"/>
        </w:rPr>
        <w:t>d</w:t>
      </w:r>
      <w:r w:rsidR="00636EFA" w:rsidRPr="003E5F30">
        <w:rPr>
          <w:rFonts w:ascii="Times New Roman" w:hAnsi="Times New Roman"/>
        </w:rPr>
        <w:t xml:space="preserve"> methanol permeability (Jiang2014)</w:t>
      </w:r>
      <w:r w:rsidR="001466DA">
        <w:rPr>
          <w:rFonts w:ascii="Times New Roman" w:hAnsi="Times New Roman"/>
        </w:rPr>
        <w:t xml:space="preserve">; and although </w:t>
      </w:r>
      <w:proofErr w:type="spellStart"/>
      <w:r w:rsidR="001466DA">
        <w:rPr>
          <w:rFonts w:ascii="Times New Roman" w:hAnsi="Times New Roman"/>
        </w:rPr>
        <w:t>s</w:t>
      </w:r>
      <w:r w:rsidR="00636EFA" w:rsidRPr="003E5F30">
        <w:rPr>
          <w:rFonts w:ascii="Times New Roman" w:hAnsi="Times New Roman"/>
        </w:rPr>
        <w:t>ulfonation</w:t>
      </w:r>
      <w:proofErr w:type="spellEnd"/>
      <w:r w:rsidR="00636EFA" w:rsidRPr="003E5F30">
        <w:rPr>
          <w:rFonts w:ascii="Times New Roman" w:hAnsi="Times New Roman"/>
        </w:rPr>
        <w:t xml:space="preserve"> has been shown to significantly increase proton condu</w:t>
      </w:r>
      <w:r w:rsidR="00636EFA" w:rsidRPr="003E5F30">
        <w:rPr>
          <w:rFonts w:ascii="Times New Roman" w:hAnsi="Times New Roman"/>
        </w:rPr>
        <w:t>c</w:t>
      </w:r>
      <w:r w:rsidR="00636EFA" w:rsidRPr="003E5F30">
        <w:rPr>
          <w:rFonts w:ascii="Times New Roman" w:hAnsi="Times New Roman"/>
        </w:rPr>
        <w:t xml:space="preserve">tivity at low methanol concentrations (Jiang2012), at higher concentrations the sulfonic acid groups on the GO surface induce a </w:t>
      </w:r>
      <w:commentRangeStart w:id="6"/>
      <w:r w:rsidR="00636EFA" w:rsidRPr="003E5F30">
        <w:rPr>
          <w:rFonts w:ascii="Times New Roman" w:hAnsi="Times New Roman"/>
        </w:rPr>
        <w:t xml:space="preserve">methanol/water phase separation </w:t>
      </w:r>
      <w:commentRangeEnd w:id="6"/>
      <w:r w:rsidR="00480E47">
        <w:rPr>
          <w:rStyle w:val="CommentReference"/>
        </w:rPr>
        <w:commentReference w:id="6"/>
      </w:r>
      <w:r w:rsidR="00636EFA" w:rsidRPr="003E5F30">
        <w:rPr>
          <w:rFonts w:ascii="Times New Roman" w:hAnsi="Times New Roman"/>
        </w:rPr>
        <w:t>that reduces proton condu</w:t>
      </w:r>
      <w:r w:rsidR="00636EFA" w:rsidRPr="003E5F30">
        <w:rPr>
          <w:rFonts w:ascii="Times New Roman" w:hAnsi="Times New Roman"/>
        </w:rPr>
        <w:t>c</w:t>
      </w:r>
      <w:r w:rsidR="00636EFA" w:rsidRPr="003E5F30">
        <w:rPr>
          <w:rFonts w:ascii="Times New Roman" w:hAnsi="Times New Roman"/>
        </w:rPr>
        <w:t>tivity (Paneri2014).  The precise nature of pr</w:t>
      </w:r>
      <w:r w:rsidR="00636EFA" w:rsidRPr="003E5F30">
        <w:rPr>
          <w:rFonts w:ascii="Times New Roman" w:hAnsi="Times New Roman"/>
        </w:rPr>
        <w:t>o</w:t>
      </w:r>
      <w:r w:rsidR="00636EFA" w:rsidRPr="003E5F30">
        <w:rPr>
          <w:rFonts w:ascii="Times New Roman" w:hAnsi="Times New Roman"/>
        </w:rPr>
        <w:t>ton transport through GO is not known, but the i</w:t>
      </w:r>
      <w:r w:rsidR="00636EFA" w:rsidRPr="003E5F30">
        <w:rPr>
          <w:rFonts w:ascii="Times New Roman" w:hAnsi="Times New Roman"/>
        </w:rPr>
        <w:t>n</w:t>
      </w:r>
      <w:r w:rsidR="00636EFA" w:rsidRPr="003E5F30">
        <w:rPr>
          <w:rFonts w:ascii="Times New Roman" w:hAnsi="Times New Roman"/>
        </w:rPr>
        <w:t xml:space="preserve">sensitivity of proton transport to </w:t>
      </w:r>
      <w:r w:rsidR="007A2C78">
        <w:rPr>
          <w:rFonts w:ascii="Times New Roman" w:hAnsi="Times New Roman"/>
        </w:rPr>
        <w:t xml:space="preserve">GO </w:t>
      </w:r>
      <w:r w:rsidR="00636EFA" w:rsidRPr="003E5F30">
        <w:rPr>
          <w:rFonts w:ascii="Times New Roman" w:hAnsi="Times New Roman"/>
        </w:rPr>
        <w:t>flake size (</w:t>
      </w:r>
      <w:r>
        <w:rPr>
          <w:rFonts w:ascii="Times New Roman" w:hAnsi="Times New Roman"/>
        </w:rPr>
        <w:fldChar w:fldCharType="begin"/>
      </w:r>
      <w:r w:rsidR="000944B3">
        <w:rPr>
          <w:rFonts w:ascii="Times New Roman" w:hAnsi="Times New Roman"/>
        </w:rPr>
        <w:instrText xml:space="preserve"> REF _Ref286391190 </w:instrText>
      </w:r>
      <w:r>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permeability over that same range indicates methanol permeation occurs predominantly at platelet edges.  </w:t>
      </w:r>
      <w:r w:rsidR="000944B3">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w:t>
      </w:r>
      <w:r w:rsidR="00636EFA">
        <w:rPr>
          <w:rFonts w:ascii="Times New Roman" w:hAnsi="Times New Roman" w:cs="Times New Roman"/>
        </w:rPr>
        <w:t>i</w:t>
      </w:r>
      <w:r w:rsidR="00636EFA">
        <w:rPr>
          <w:rFonts w:ascii="Times New Roman" w:hAnsi="Times New Roman" w:cs="Times New Roman"/>
        </w:rPr>
        <w:t>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resist methanol/water phase sep</w:t>
      </w:r>
      <w:r w:rsidR="00636EFA">
        <w:rPr>
          <w:rFonts w:ascii="Times New Roman" w:hAnsi="Times New Roman" w:cs="Times New Roman"/>
        </w:rPr>
        <w:t>a</w:t>
      </w:r>
      <w:r w:rsidR="00636EFA">
        <w:rPr>
          <w:rFonts w:ascii="Times New Roman" w:hAnsi="Times New Roman" w:cs="Times New Roman"/>
        </w:rPr>
        <w:t xml:space="preserve">ration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w:t>
      </w:r>
      <w:r w:rsidR="00480E47" w:rsidRPr="003E5F30">
        <w:rPr>
          <w:rFonts w:ascii="Times New Roman" w:hAnsi="Times New Roman"/>
        </w:rPr>
        <w:t>a</w:t>
      </w:r>
      <w:r w:rsidR="00480E47" w:rsidRPr="003E5F30">
        <w:rPr>
          <w:rFonts w:ascii="Times New Roman" w:hAnsi="Times New Roman"/>
        </w:rPr>
        <w:t>nol concentration from 2 to 10 M; 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conductivity for GO from 0.0045</w:t>
      </w:r>
      <w:r w:rsidR="00480E47" w:rsidRPr="003E5F30">
        <w:rPr>
          <w:rFonts w:ascii="Times New Roman" w:hAnsi="Times New Roman"/>
          <w:color w:val="000000"/>
        </w:rPr>
        <w:t xml:space="preserve"> to 0.05  S</w:t>
      </w:r>
      <w:commentRangeStart w:id="7"/>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commentRangeEnd w:id="7"/>
      <w:r w:rsidR="002F1CBD">
        <w:rPr>
          <w:rStyle w:val="CommentReference"/>
        </w:rPr>
        <w:commentReference w:id="7"/>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(Kamarudin2009).</w:t>
      </w:r>
    </w:p>
    <w:p w:rsidR="00A8174F" w:rsidRPr="003E5F30" w:rsidRDefault="000B1453" w:rsidP="006937AB">
      <w:pPr>
        <w:spacing w:before="0" w:after="0"/>
        <w:jc w:val="both"/>
        <w:rPr>
          <w:rFonts w:ascii="Times New Roman" w:hAnsi="Times New Roman"/>
        </w:rPr>
      </w:pPr>
      <w:r>
        <w:rPr>
          <w:rFonts w:ascii="Times New Roman" w:hAnsi="Times New Roman"/>
          <w:noProof/>
        </w:rPr>
        <w:pict>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rsidR="0043438A" w:rsidRPr="006937AB" w:rsidRDefault="0043438A" w:rsidP="006937AB">
                  <w:pPr>
                    <w:keepNext/>
                    <w:rPr>
                      <w:rFonts w:ascii="Baskerville" w:hAnsi="Baskerville"/>
                      <w:color w:val="000000" w:themeColor="text1"/>
                      <w:sz w:val="18"/>
                      <w:szCs w:val="22"/>
                    </w:rPr>
                  </w:pPr>
                  <w:r w:rsidRPr="006937AB">
                    <w:rPr>
                      <w:rFonts w:ascii="Baskerville" w:hAnsi="Baskerville"/>
                      <w:noProof/>
                      <w:color w:val="000000" w:themeColor="text1"/>
                      <w:sz w:val="18"/>
                      <w:szCs w:val="22"/>
                    </w:rPr>
                    <w:drawing>
                      <wp:inline distT="0" distB="0" distL="0" distR="0">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82939" cy="1681130"/>
                                </a:xfrm>
                                <a:prstGeom prst="rect">
                                  <a:avLst/>
                                </a:prstGeom>
                                <a:noFill/>
                                <a:ln>
                                  <a:noFill/>
                                </a:ln>
                              </pic:spPr>
                            </pic:pic>
                          </a:graphicData>
                        </a:graphic>
                      </wp:inline>
                    </w:drawing>
                  </w:r>
                </w:p>
                <w:p w:rsidR="0043438A" w:rsidRPr="006937AB" w:rsidRDefault="0043438A" w:rsidP="006937AB">
                  <w:pPr>
                    <w:pStyle w:val="Caption"/>
                    <w:rPr>
                      <w:rFonts w:ascii="Baskerville" w:hAnsi="Baskerville"/>
                      <w:color w:val="000000" w:themeColor="text1"/>
                      <w:szCs w:val="22"/>
                    </w:rPr>
                  </w:pPr>
                  <w:r w:rsidRPr="006937AB">
                    <w:rPr>
                      <w:rFonts w:ascii="Baskerville" w:hAnsi="Baskerville"/>
                      <w:b w:val="0"/>
                      <w:color w:val="000000" w:themeColor="text1"/>
                      <w:szCs w:val="22"/>
                    </w:rPr>
                    <w:t xml:space="preserve">Figure </w:t>
                  </w:r>
                  <w:r w:rsidR="000B1453" w:rsidRPr="006937AB">
                    <w:rPr>
                      <w:rFonts w:ascii="Baskerville" w:hAnsi="Baskerville"/>
                      <w:b w:val="0"/>
                      <w:color w:val="000000" w:themeColor="text1"/>
                      <w:szCs w:val="22"/>
                    </w:rPr>
                    <w:fldChar w:fldCharType="begin"/>
                  </w:r>
                  <w:r w:rsidRPr="006937AB">
                    <w:rPr>
                      <w:rFonts w:ascii="Baskerville" w:hAnsi="Baskerville"/>
                      <w:b w:val="0"/>
                      <w:color w:val="000000" w:themeColor="text1"/>
                      <w:szCs w:val="22"/>
                    </w:rPr>
                    <w:instrText xml:space="preserve"> SEQ Figure \* ARABIC </w:instrText>
                  </w:r>
                  <w:r w:rsidR="000B1453" w:rsidRPr="006937AB">
                    <w:rPr>
                      <w:rFonts w:ascii="Baskerville" w:hAnsi="Baskerville"/>
                      <w:b w:val="0"/>
                      <w:color w:val="000000" w:themeColor="text1"/>
                      <w:szCs w:val="22"/>
                    </w:rPr>
                    <w:fldChar w:fldCharType="separate"/>
                  </w:r>
                  <w:r w:rsidRPr="006937AB">
                    <w:rPr>
                      <w:rFonts w:ascii="Baskerville" w:hAnsi="Baskerville"/>
                      <w:b w:val="0"/>
                      <w:noProof/>
                      <w:color w:val="000000" w:themeColor="text1"/>
                      <w:szCs w:val="22"/>
                    </w:rPr>
                    <w:t>3</w:t>
                  </w:r>
                  <w:r w:rsidR="000B1453" w:rsidRPr="006937AB">
                    <w:rPr>
                      <w:rFonts w:ascii="Baskerville" w:hAnsi="Baskerville"/>
                      <w:b w:val="0"/>
                      <w:color w:val="000000" w:themeColor="text1"/>
                      <w:szCs w:val="22"/>
                    </w:rPr>
                    <w:fldChar w:fldCharType="end"/>
                  </w:r>
                  <w:r w:rsidRPr="006937AB">
                    <w:rPr>
                      <w:rFonts w:ascii="Baskerville" w:hAnsi="Baskerville"/>
                      <w:b w:val="0"/>
                      <w:color w:val="000000" w:themeColor="text1"/>
                      <w:szCs w:val="22"/>
                    </w:rPr>
                    <w:t xml:space="preserve"> </w:t>
                  </w:r>
                  <w:r w:rsidRPr="006937AB">
                    <w:rPr>
                      <w:rFonts w:ascii="Baskerville" w:hAnsi="Baskerville" w:cs="Times New Roman"/>
                      <w:b w:val="0"/>
                      <w:color w:val="000000" w:themeColor="text1"/>
                      <w:szCs w:val="22"/>
                    </w:rPr>
                    <w:t xml:space="preserve">(a) Computationally guided synthesis of metallic nanoparticles by wet chemical reduction (WCR) –recent work at CSM </w:t>
                  </w:r>
                  <w:r>
                    <w:rPr>
                      <w:rFonts w:ascii="Baskerville" w:hAnsi="Baskerville" w:cs="Times New Roman"/>
                      <w:b w:val="0"/>
                      <w:color w:val="000000" w:themeColor="text1"/>
                      <w:szCs w:val="22"/>
                    </w:rPr>
                    <w:t xml:space="preserve">(Leong2014). </w:t>
                  </w:r>
                  <w:r w:rsidRPr="006937AB" w:rsidDel="00AA6C12">
                    <w:rPr>
                      <w:rFonts w:ascii="Baskerville" w:hAnsi="Baskerville" w:cs="Times New Roman"/>
                      <w:b w:val="0"/>
                      <w:color w:val="000000" w:themeColor="text1"/>
                      <w:szCs w:val="22"/>
                    </w:rPr>
                    <w:t>by Richards and Ciobanu.</w:t>
                  </w:r>
                  <w:r w:rsidRPr="006937AB">
                    <w:rPr>
                      <w:rFonts w:ascii="Baskerville" w:hAnsi="Baskerville" w:cs="Times New Roman"/>
                      <w:b w:val="0"/>
                      <w:color w:val="000000" w:themeColor="text1"/>
                      <w:szCs w:val="22"/>
                    </w:rPr>
                    <w:t xml:space="preserve"> (b) Key parameters of the computational model: net attachment rates for each facet. (c) Predictions of the model for different ratios of </w:t>
                  </w:r>
                  <w:proofErr w:type="spellStart"/>
                  <w:r w:rsidRPr="006937AB">
                    <w:rPr>
                      <w:rFonts w:ascii="Baskerville" w:hAnsi="Baskerville" w:cs="Times New Roman"/>
                      <w:b w:val="0"/>
                      <w:color w:val="000000" w:themeColor="text1"/>
                      <w:szCs w:val="22"/>
                    </w:rPr>
                    <w:t>attachement</w:t>
                  </w:r>
                  <w:proofErr w:type="spellEnd"/>
                  <w:r w:rsidRPr="006937AB">
                    <w:rPr>
                      <w:rFonts w:ascii="Baskerville" w:hAnsi="Baskerville" w:cs="Times New Roman"/>
                      <w:b w:val="0"/>
                      <w:color w:val="000000" w:themeColor="text1"/>
                      <w:szCs w:val="22"/>
                    </w:rPr>
                    <w:t xml:space="preserve"> rates to (001) and (111) facets. (d) Actual Pd </w:t>
                  </w:r>
                  <w:proofErr w:type="spellStart"/>
                  <w:r w:rsidRPr="006937AB">
                    <w:rPr>
                      <w:rFonts w:ascii="Baskerville" w:hAnsi="Baskerville" w:cs="Times New Roman"/>
                      <w:b w:val="0"/>
                      <w:color w:val="000000" w:themeColor="text1"/>
                      <w:szCs w:val="22"/>
                    </w:rPr>
                    <w:t>cuboctahedra</w:t>
                  </w:r>
                  <w:proofErr w:type="spellEnd"/>
                  <w:r w:rsidRPr="006937AB">
                    <w:rPr>
                      <w:rFonts w:ascii="Baskerville" w:hAnsi="Baskerville" w:cs="Times New Roman"/>
                      <w:b w:val="0"/>
                      <w:color w:val="000000" w:themeColor="text1"/>
                      <w:szCs w:val="22"/>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 xml:space="preserve">substrate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catalytic a</w:t>
      </w:r>
      <w:r w:rsidR="00B66928" w:rsidRPr="003E5F30">
        <w:rPr>
          <w:rFonts w:ascii="Times New Roman" w:hAnsi="Times New Roman"/>
        </w:rPr>
        <w:t>c</w:t>
      </w:r>
      <w:r w:rsidR="00B66928" w:rsidRPr="003E5F30">
        <w:rPr>
          <w:rFonts w:ascii="Times New Roman" w:hAnsi="Times New Roman"/>
        </w:rPr>
        <w:t xml:space="preserve">tivity by </w:t>
      </w:r>
      <w:r w:rsidR="00DC2974" w:rsidRPr="003E5F30">
        <w:rPr>
          <w:rFonts w:ascii="Times New Roman" w:hAnsi="Times New Roman"/>
        </w:rPr>
        <w:t>optimization of the catalyst synthesis to produce nanoparticles of prescribed mo</w:t>
      </w:r>
      <w:r w:rsidR="00DC2974" w:rsidRPr="003E5F30">
        <w:rPr>
          <w:rFonts w:ascii="Times New Roman" w:hAnsi="Times New Roman"/>
        </w:rPr>
        <w:t>r</w:t>
      </w:r>
      <w:r w:rsidR="00DC2974" w:rsidRPr="003E5F30">
        <w:rPr>
          <w:rFonts w:ascii="Times New Roman" w:hAnsi="Times New Roman"/>
        </w:rPr>
        <w:t xml:space="preserve">phologies, shapes and sizes. We will pursue catalyst optimization by </w:t>
      </w:r>
      <w:r w:rsidR="005E7122">
        <w:rPr>
          <w:rFonts w:ascii="Times New Roman" w:hAnsi="Times New Roman"/>
        </w:rPr>
        <w:t>combining</w:t>
      </w:r>
      <w:r w:rsidR="00DC2974" w:rsidRPr="003E5F30">
        <w:rPr>
          <w:rFonts w:ascii="Times New Roman" w:hAnsi="Times New Roman"/>
        </w:rPr>
        <w:t xml:space="preserve"> comput</w:t>
      </w:r>
      <w:r w:rsidR="00DC2974" w:rsidRPr="003E5F30">
        <w:rPr>
          <w:rFonts w:ascii="Times New Roman" w:hAnsi="Times New Roman"/>
        </w:rPr>
        <w:t>a</w:t>
      </w:r>
      <w:r w:rsidR="00DC2974" w:rsidRPr="003E5F30">
        <w:rPr>
          <w:rFonts w:ascii="Times New Roman" w:hAnsi="Times New Roman"/>
        </w:rPr>
        <w:t>tional tools (sy</w:t>
      </w:r>
      <w:r w:rsidR="00DC2974" w:rsidRPr="003E5F30">
        <w:rPr>
          <w:rFonts w:ascii="Times New Roman" w:hAnsi="Times New Roman"/>
        </w:rPr>
        <w:t>n</w:t>
      </w:r>
      <w:r w:rsidR="00DC2974" w:rsidRPr="003E5F30">
        <w:rPr>
          <w:rFonts w:ascii="Times New Roman" w:hAnsi="Times New Roman"/>
        </w:rPr>
        <w:t xml:space="preserve">thesis models, simulations of process </w:t>
      </w:r>
      <w:r w:rsidR="00480E47">
        <w:rPr>
          <w:rFonts w:ascii="Times New Roman" w:hAnsi="Times New Roman"/>
        </w:rPr>
        <w:t>and</w:t>
      </w:r>
      <w:r w:rsidR="00DC2974" w:rsidRPr="003E5F30">
        <w:rPr>
          <w:rFonts w:ascii="Times New Roman" w:hAnsi="Times New Roman"/>
        </w:rPr>
        <w:t xml:space="preserve"> properties) with synthesis and characterization to </w:t>
      </w:r>
      <w:r w:rsidR="001466DA">
        <w:rPr>
          <w:rFonts w:ascii="Times New Roman" w:hAnsi="Times New Roman"/>
        </w:rPr>
        <w:t>i</w:t>
      </w:r>
      <w:r w:rsidR="001466DA">
        <w:rPr>
          <w:rFonts w:ascii="Times New Roman" w:hAnsi="Times New Roman"/>
        </w:rPr>
        <w:t>m</w:t>
      </w:r>
      <w:r w:rsidR="001466DA">
        <w:rPr>
          <w:rFonts w:ascii="Times New Roman" w:hAnsi="Times New Roman"/>
        </w:rPr>
        <w:t>prove catalyst activity</w:t>
      </w:r>
      <w:r w:rsidR="00DC2974" w:rsidRPr="003E5F30">
        <w:rPr>
          <w:rFonts w:ascii="Times New Roman" w:hAnsi="Times New Roman"/>
        </w:rPr>
        <w:t xml:space="preserve"> and achieve a fundamental understanding of their synthesis and/or control over the final product and its catalytic </w:t>
      </w:r>
      <w:commentRangeStart w:id="8"/>
      <w:r w:rsidR="00DC2974" w:rsidRPr="003E5F30">
        <w:rPr>
          <w:rFonts w:ascii="Times New Roman" w:hAnsi="Times New Roman"/>
        </w:rPr>
        <w:t>properties</w:t>
      </w:r>
      <w:commentRangeEnd w:id="8"/>
      <w:r w:rsidR="002F1CBD">
        <w:rPr>
          <w:rStyle w:val="CommentReference"/>
        </w:rPr>
        <w:commentReference w:id="8"/>
      </w:r>
      <w:r w:rsidR="00AA6C12">
        <w:rPr>
          <w:rFonts w:ascii="Times New Roman" w:hAnsi="Times New Roman"/>
        </w:rPr>
        <w:t xml:space="preserve"> (</w:t>
      </w:r>
      <w:commentRangeStart w:id="9"/>
      <w:r w:rsidR="00AA6C12">
        <w:rPr>
          <w:rFonts w:ascii="Times New Roman" w:hAnsi="Times New Roman"/>
        </w:rPr>
        <w:t>Leong2014</w:t>
      </w:r>
      <w:commentRangeEnd w:id="9"/>
      <w:r w:rsidR="00B353B5">
        <w:rPr>
          <w:rStyle w:val="CommentReference"/>
        </w:rPr>
        <w:commentReference w:id="9"/>
      </w:r>
      <w:r w:rsidR="00AA6C12">
        <w:rPr>
          <w:rFonts w:ascii="Times New Roman" w:hAnsi="Times New Roman"/>
        </w:rPr>
        <w:t>, example in Fig. 3)</w:t>
      </w:r>
      <w:r w:rsidR="00DC2974" w:rsidRPr="003E5F30">
        <w:rPr>
          <w:rFonts w:ascii="Times New Roman" w:hAnsi="Times New Roman"/>
        </w:rPr>
        <w:t xml:space="preserve">. The catalytic materials systems to be addressed are metal </w:t>
      </w:r>
      <w:r w:rsidR="001466DA">
        <w:rPr>
          <w:rFonts w:ascii="Times New Roman" w:hAnsi="Times New Roman"/>
        </w:rPr>
        <w:t>and metal-alloy</w:t>
      </w:r>
      <w:r w:rsidR="00DC2974" w:rsidRPr="003E5F30">
        <w:rPr>
          <w:rFonts w:ascii="Times New Roman" w:hAnsi="Times New Roman"/>
        </w:rPr>
        <w:t xml:space="preserve"> NPs, with or without core-shell morphologies.  These well-defined cat</w:t>
      </w:r>
      <w:r w:rsidR="00DC2974" w:rsidRPr="003E5F30">
        <w:rPr>
          <w:rFonts w:ascii="Times New Roman" w:hAnsi="Times New Roman"/>
        </w:rPr>
        <w:t>a</w:t>
      </w:r>
      <w:r w:rsidR="00DC2974" w:rsidRPr="003E5F30">
        <w:rPr>
          <w:rFonts w:ascii="Times New Roman" w:hAnsi="Times New Roman"/>
        </w:rPr>
        <w:t>lytic systems are ideal for linking experiments and mo</w:t>
      </w:r>
      <w:r w:rsidR="00DC2974" w:rsidRPr="003E5F30">
        <w:rPr>
          <w:rFonts w:ascii="Times New Roman" w:hAnsi="Times New Roman"/>
        </w:rPr>
        <w:t>d</w:t>
      </w:r>
      <w:r w:rsidR="00DC2974" w:rsidRPr="003E5F30">
        <w:rPr>
          <w:rFonts w:ascii="Times New Roman" w:hAnsi="Times New Roman"/>
        </w:rPr>
        <w:t xml:space="preserve">eling, providing controlled systems </w:t>
      </w:r>
      <w:r w:rsidR="00DC2974" w:rsidRPr="003E5F30">
        <w:rPr>
          <w:rFonts w:ascii="Times New Roman" w:hAnsi="Times New Roman"/>
        </w:rPr>
        <w:lastRenderedPageBreak/>
        <w:t xml:space="preserve">for building selective and complex functionalities. </w:t>
      </w:r>
      <w:r w:rsidR="00480E47">
        <w:rPr>
          <w:rFonts w:ascii="Times New Roman" w:hAnsi="Times New Roman"/>
        </w:rPr>
        <w:t xml:space="preserve"> </w:t>
      </w:r>
      <w:r w:rsidR="00A8174F" w:rsidRPr="003E5F30">
        <w:rPr>
          <w:rFonts w:ascii="Times New Roman" w:hAnsi="Times New Roman"/>
        </w:rPr>
        <w:t>The pr</w:t>
      </w:r>
      <w:r w:rsidR="00A8174F" w:rsidRPr="003E5F30">
        <w:rPr>
          <w:rFonts w:ascii="Times New Roman" w:hAnsi="Times New Roman"/>
        </w:rPr>
        <w:t>o</w:t>
      </w:r>
      <w:r w:rsidR="00A8174F" w:rsidRPr="003E5F30">
        <w:rPr>
          <w:rFonts w:ascii="Times New Roman" w:hAnsi="Times New Roman"/>
        </w:rPr>
        <w:t xml:space="preserve">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acidic media. </w:t>
      </w:r>
      <w:r w:rsidR="00837F75">
        <w:rPr>
          <w:rFonts w:ascii="Times New Roman" w:hAnsi="Times New Roman" w:cs="Times New Roman"/>
        </w:rPr>
        <w:t>Our team has extensive experience in Pt-</w:t>
      </w:r>
      <w:proofErr w:type="spellStart"/>
      <w:r w:rsidR="00837F75">
        <w:rPr>
          <w:rFonts w:ascii="Times New Roman" w:hAnsi="Times New Roman" w:cs="Times New Roman"/>
        </w:rPr>
        <w:t>Ru</w:t>
      </w:r>
      <w:proofErr w:type="spellEnd"/>
      <w:r w:rsidR="00837F75">
        <w:rPr>
          <w:rFonts w:ascii="Times New Roman" w:hAnsi="Times New Roman" w:cs="Times New Roman"/>
        </w:rPr>
        <w:t xml:space="preserve"> deposition including wet chemical reduction (WCR), ALD, and sputtering.</w:t>
      </w:r>
      <w:r w:rsidR="00480E47">
        <w:rPr>
          <w:rFonts w:ascii="Times New Roman" w:hAnsi="Times New Roman" w:cs="Times New Roman"/>
        </w:rPr>
        <w:t xml:space="preserve">  </w:t>
      </w:r>
      <w:r w:rsidR="001466DA">
        <w:rPr>
          <w:rFonts w:ascii="Times New Roman" w:hAnsi="Times New Roman"/>
        </w:rPr>
        <w:t>In addition to technical challenges, economic challenges exist that impede DMFC commercialization.  Among these, catalyst cost plays a major role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anode and cat</w:t>
      </w:r>
      <w:r w:rsidR="00D237D3" w:rsidRPr="003E5F30">
        <w:rPr>
          <w:rFonts w:ascii="Times New Roman" w:hAnsi="Times New Roman"/>
        </w:rPr>
        <w:t>h</w:t>
      </w:r>
      <w:r w:rsidR="00D237D3" w:rsidRPr="003E5F30">
        <w:rPr>
          <w:rFonts w:ascii="Times New Roman" w:hAnsi="Times New Roman"/>
        </w:rPr>
        <w:t>ode</w:t>
      </w:r>
      <w:r w:rsidR="00F45768" w:rsidRPr="003E5F30">
        <w:rPr>
          <w:rFonts w:ascii="Times New Roman" w:hAnsi="Times New Roman"/>
        </w:rPr>
        <w:t xml:space="preserve"> require platinum and platinum-group metal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2.5 mg/cm</w:t>
      </w:r>
      <w:r w:rsidR="001466DA" w:rsidRPr="003E5F30">
        <w:rPr>
          <w:rFonts w:ascii="Times New Roman" w:hAnsi="Times New Roman"/>
          <w:vertAlign w:val="superscript"/>
        </w:rPr>
        <w:t>2</w:t>
      </w:r>
      <w:r w:rsidR="001466DA" w:rsidRPr="003E5F30">
        <w:rPr>
          <w:rFonts w:ascii="Times New Roman" w:hAnsi="Times New Roman"/>
        </w:rPr>
        <w:t xml:space="preserve"> on each catalyst laye</w:t>
      </w:r>
      <w:r w:rsidR="001466DA">
        <w:rPr>
          <w:rFonts w:ascii="Times New Roman" w:hAnsi="Times New Roman"/>
        </w:rPr>
        <w:t>r</w:t>
      </w:r>
      <w:r w:rsidR="001466DA" w:rsidRPr="003E5F30">
        <w:rPr>
          <w:rFonts w:ascii="Times New Roman" w:hAnsi="Times New Roman"/>
        </w:rPr>
        <w:t xml:space="preserve"> account for a price of $1366/kW, based on platinum at $1162/oz.  At this cost, the price per kilowatt is </w:t>
      </w:r>
      <w:r w:rsidR="001466DA">
        <w:rPr>
          <w:rFonts w:ascii="Times New Roman" w:hAnsi="Times New Roman"/>
        </w:rPr>
        <w:t>higher than</w:t>
      </w:r>
      <w:r w:rsidR="001466DA" w:rsidRPr="003E5F30">
        <w:rPr>
          <w:rFonts w:ascii="Times New Roman" w:hAnsi="Times New Roman"/>
        </w:rPr>
        <w:t xml:space="preserve"> existing lithium ion batteries (Kararudin2009), </w:t>
      </w:r>
      <w:r w:rsidR="001466DA">
        <w:rPr>
          <w:rFonts w:ascii="Times New Roman" w:hAnsi="Times New Roman"/>
        </w:rPr>
        <w:t>and</w:t>
      </w:r>
      <w:r w:rsidR="001466DA" w:rsidRPr="003E5F30">
        <w:rPr>
          <w:rFonts w:ascii="Times New Roman" w:hAnsi="Times New Roman"/>
        </w:rPr>
        <w:t xml:space="preserve"> does not provide a sufficient cost-reduction incentive to justify changing technologies.</w:t>
      </w:r>
      <w:r w:rsidR="001466DA">
        <w:rPr>
          <w:rFonts w:ascii="Times New Roman" w:hAnsi="Times New Roman"/>
        </w:rPr>
        <w:t xml:space="preserve">  Therefore to r</w:t>
      </w:r>
      <w:r w:rsidR="001466DA">
        <w:rPr>
          <w:rFonts w:ascii="Times New Roman" w:hAnsi="Times New Roman"/>
        </w:rPr>
        <w:t>e</w:t>
      </w:r>
      <w:r w:rsidR="001466DA">
        <w:rPr>
          <w:rFonts w:ascii="Times New Roman" w:hAnsi="Times New Roman"/>
        </w:rPr>
        <w:t>duce</w:t>
      </w:r>
      <w:r w:rsidR="00480E47">
        <w:rPr>
          <w:rFonts w:ascii="Times New Roman" w:hAnsi="Times New Roman" w:cs="Times New Roman"/>
        </w:rPr>
        <w:t xml:space="preserve"> catalytic </w:t>
      </w:r>
      <w:r w:rsidR="001466DA">
        <w:rPr>
          <w:rFonts w:ascii="Times New Roman" w:hAnsi="Times New Roman"/>
        </w:rPr>
        <w:t xml:space="preserve">loading, </w:t>
      </w:r>
      <w:r w:rsidR="001466DA">
        <w:rPr>
          <w:rFonts w:ascii="Times New Roman" w:hAnsi="Times New Roman" w:cs="Times New Roman"/>
        </w:rPr>
        <w:t>we</w:t>
      </w:r>
      <w:r w:rsidR="00480E47">
        <w:rPr>
          <w:rFonts w:ascii="Times New Roman" w:hAnsi="Times New Roman" w:cs="Times New Roman"/>
        </w:rPr>
        <w:t xml:space="preserve"> will also i</w:t>
      </w:r>
      <w:r w:rsidR="00480E47">
        <w:rPr>
          <w:rFonts w:ascii="Times New Roman" w:hAnsi="Times New Roman" w:cs="Times New Roman"/>
        </w:rPr>
        <w:t>n</w:t>
      </w:r>
      <w:r w:rsidR="00480E47">
        <w:rPr>
          <w:rFonts w:ascii="Times New Roman" w:hAnsi="Times New Roman" w:cs="Times New Roman"/>
        </w:rPr>
        <w:t>vestigate the targeted growth of Pt to GO surface defects using ALD, localizing catalyst depos</w:t>
      </w:r>
      <w:r w:rsidR="00480E47">
        <w:rPr>
          <w:rFonts w:ascii="Times New Roman" w:hAnsi="Times New Roman" w:cs="Times New Roman"/>
        </w:rPr>
        <w:t>i</w:t>
      </w:r>
      <w:r w:rsidR="00480E47">
        <w:rPr>
          <w:rFonts w:ascii="Times New Roman" w:hAnsi="Times New Roman" w:cs="Times New Roman"/>
        </w:rPr>
        <w:t>tion to the centers of proton transport.</w:t>
      </w:r>
    </w:p>
    <w:p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755F5A">
        <w:rPr>
          <w:rFonts w:ascii="Times New Roman" w:hAnsi="Times New Roman"/>
        </w:rPr>
        <w:t>This presents the most pres</w:t>
      </w:r>
      <w:r w:rsidR="00755F5A">
        <w:rPr>
          <w:rFonts w:ascii="Times New Roman" w:hAnsi="Times New Roman"/>
        </w:rPr>
        <w:t>s</w:t>
      </w:r>
      <w:r w:rsidR="00755F5A">
        <w:rPr>
          <w:rFonts w:ascii="Times New Roman" w:hAnsi="Times New Roman"/>
        </w:rPr>
        <w:t xml:space="preserve">ing technical challenge: </w:t>
      </w:r>
      <w:r w:rsidR="00DE465D" w:rsidRPr="003E5F30">
        <w:rPr>
          <w:rFonts w:ascii="Times New Roman" w:hAnsi="Times New Roman"/>
        </w:rPr>
        <w:t>improved electrode – specifically cathode – contact with the electrolyte</w:t>
      </w:r>
      <w:r w:rsidR="00755F5A">
        <w:rPr>
          <w:rFonts w:ascii="Times New Roman" w:hAnsi="Times New Roman"/>
        </w:rPr>
        <w:t>.  Others include</w:t>
      </w:r>
      <w:r w:rsidR="00DE465D" w:rsidRPr="003E5F30">
        <w:rPr>
          <w:rFonts w:ascii="Times New Roman" w:hAnsi="Times New Roman"/>
        </w:rPr>
        <w:t xml:space="preserve"> </w:t>
      </w:r>
      <w:r w:rsidR="00755F5A">
        <w:rPr>
          <w:rFonts w:ascii="Times New Roman" w:hAnsi="Times New Roman"/>
        </w:rPr>
        <w:t xml:space="preserve">increasing the </w:t>
      </w:r>
      <w:r w:rsidR="00DE465D" w:rsidRPr="003E5F30">
        <w:rPr>
          <w:rFonts w:ascii="Times New Roman" w:hAnsi="Times New Roman"/>
        </w:rPr>
        <w:t xml:space="preserve">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 and a cost reduction from $1450/kWh to $1000/kWh (Kararudin2009).</w:t>
      </w:r>
    </w:p>
    <w:p w:rsidR="002F6861" w:rsidRPr="003E5F30" w:rsidRDefault="002F6861" w:rsidP="006937AB">
      <w:pPr>
        <w:spacing w:before="0" w:after="0"/>
        <w:jc w:val="both"/>
        <w:rPr>
          <w:rFonts w:ascii="Times New Roman" w:hAnsi="Times New Roman"/>
          <w:b/>
        </w:rPr>
      </w:pPr>
    </w:p>
    <w:p w:rsidR="00447FFA" w:rsidRPr="003E5F30" w:rsidRDefault="00447FFA" w:rsidP="006937AB">
      <w:pPr>
        <w:spacing w:before="0" w:after="0"/>
        <w:jc w:val="both"/>
        <w:rPr>
          <w:rFonts w:ascii="Times New Roman" w:hAnsi="Times New Roman"/>
          <w:b/>
        </w:rPr>
      </w:pPr>
      <w:commentRangeStart w:id="10"/>
      <w:commentRangeStart w:id="11"/>
      <w:r w:rsidRPr="003E5F30">
        <w:rPr>
          <w:rFonts w:ascii="Times New Roman" w:hAnsi="Times New Roman"/>
          <w:b/>
        </w:rPr>
        <w:t>Propose</w:t>
      </w:r>
      <w:commentRangeEnd w:id="10"/>
      <w:r w:rsidR="00963AC5">
        <w:rPr>
          <w:rStyle w:val="CommentReference"/>
        </w:rPr>
        <w:commentReference w:id="10"/>
      </w:r>
      <w:r w:rsidRPr="003E5F30">
        <w:rPr>
          <w:rFonts w:ascii="Times New Roman" w:hAnsi="Times New Roman"/>
          <w:b/>
        </w:rPr>
        <w:t>d</w:t>
      </w:r>
      <w:commentRangeEnd w:id="11"/>
      <w:r w:rsidR="00480E47">
        <w:rPr>
          <w:rStyle w:val="CommentReference"/>
        </w:rPr>
        <w:commentReference w:id="11"/>
      </w:r>
      <w:r w:rsidRPr="003E5F30">
        <w:rPr>
          <w:rFonts w:ascii="Times New Roman" w:hAnsi="Times New Roman"/>
          <w:b/>
        </w:rPr>
        <w:t xml:space="preserve"> Work</w:t>
      </w:r>
    </w:p>
    <w:p w:rsidR="00963AC5" w:rsidRPr="003E5F30" w:rsidRDefault="00963AC5" w:rsidP="006937AB">
      <w:pPr>
        <w:spacing w:before="0" w:after="0"/>
        <w:jc w:val="both"/>
        <w:rPr>
          <w:rFonts w:ascii="Times New Roman" w:hAnsi="Times New Roman"/>
          <w:b/>
        </w:rPr>
      </w:pPr>
    </w:p>
    <w:p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characterization of candidate graphene oxide</w:t>
      </w:r>
      <w:r w:rsidR="00FE580C" w:rsidRPr="009F2297">
        <w:t xml:space="preserve"> and chemically modified GO</w:t>
      </w:r>
      <w:r w:rsidRPr="009F2297">
        <w:t xml:space="preserve"> membranes</w:t>
      </w:r>
      <w:r w:rsidR="00636EFA">
        <w:t xml:space="preserve">. </w:t>
      </w:r>
      <w:commentRangeStart w:id="12"/>
      <w:r w:rsidR="0028180C" w:rsidRPr="009F2297">
        <w:rPr>
          <w:highlight w:val="yellow"/>
        </w:rPr>
        <w:t>Modifications to GO will include</w:t>
      </w:r>
      <w:r w:rsidR="006D07B7">
        <w:rPr>
          <w:highlight w:val="yellow"/>
        </w:rPr>
        <w:t xml:space="preserve"> addition of dopants followed by thermal stabilization and controlled reduction of the oxide-containing functional groups. </w:t>
      </w:r>
      <w:r w:rsidR="005453AB" w:rsidRPr="001D3071">
        <w:rPr>
          <w:highlight w:val="yellow"/>
        </w:rPr>
        <w:t xml:space="preserve"> </w:t>
      </w:r>
      <w:r w:rsidR="004D31A7" w:rsidRPr="001D3071">
        <w:rPr>
          <w:highlight w:val="yellow"/>
        </w:rPr>
        <w:t xml:space="preserve"> </w:t>
      </w:r>
      <w:commentRangeStart w:id="13"/>
      <w:r w:rsidR="004D31A7" w:rsidRPr="003E5F30">
        <w:rPr>
          <w:highlight w:val="yellow"/>
        </w:rPr>
        <w:t>…</w:t>
      </w:r>
      <w:commentRangeEnd w:id="13"/>
      <w:r w:rsidR="00480E47" w:rsidRPr="001D3071">
        <w:rPr>
          <w:rStyle w:val="CommentReference"/>
          <w:highlight w:val="yellow"/>
        </w:rPr>
        <w:commentReference w:id="13"/>
      </w:r>
      <w:r w:rsidR="005453AB" w:rsidRPr="001D3071">
        <w:rPr>
          <w:highlight w:val="yellow"/>
        </w:rPr>
        <w:t xml:space="preserve"> </w:t>
      </w:r>
      <w:commentRangeStart w:id="14"/>
      <w:r w:rsidR="004D31A7" w:rsidRPr="001D3071">
        <w:rPr>
          <w:highlight w:val="yellow"/>
        </w:rPr>
        <w:t xml:space="preserve"> </w:t>
      </w:r>
      <w:commentRangeEnd w:id="12"/>
      <w:r w:rsidR="00963AC5" w:rsidRPr="001D3071">
        <w:rPr>
          <w:rStyle w:val="CommentReference"/>
          <w:highlight w:val="yellow"/>
        </w:rPr>
        <w:commentReference w:id="12"/>
      </w:r>
      <w:commentRangeEnd w:id="14"/>
      <w:r w:rsidR="005C1334" w:rsidRPr="005C1334">
        <w:t xml:space="preserve"> </w:t>
      </w:r>
      <w:r w:rsidR="005C1334">
        <w:t>Very limited work has been done on the chemical modification of GO for DMFC membranes. This addresses two of the three pro</w:t>
      </w:r>
      <w:r w:rsidR="005C1334">
        <w:t>b</w:t>
      </w:r>
      <w:r w:rsidR="005C1334">
        <w:t>lems: proton conductivity (</w:t>
      </w:r>
      <w:proofErr w:type="spellStart"/>
      <w:r w:rsidR="005C1334">
        <w:t>ohmic</w:t>
      </w:r>
      <w:proofErr w:type="spellEnd"/>
      <w:r w:rsidR="005C1334">
        <w:t xml:space="preserve"> losses) and methanol crossover (mixed potential losses).  </w:t>
      </w:r>
      <w:r w:rsidR="00480E47">
        <w:rPr>
          <w:rStyle w:val="CommentReference"/>
        </w:rPr>
        <w:commentReference w:id="14"/>
      </w:r>
      <w:r w:rsidR="005C1334">
        <w:t>Chemical modification of the GO can be done with ALD/MLD to control the surface to pr</w:t>
      </w:r>
      <w:r w:rsidR="005C1334">
        <w:t>o</w:t>
      </w:r>
      <w:r w:rsidR="005C1334">
        <w:t xml:space="preserve">mote proton conductivity, deposit catalyst, and control </w:t>
      </w:r>
      <w:commentRangeStart w:id="15"/>
      <w:commentRangeStart w:id="16"/>
      <w:r w:rsidR="005C1334">
        <w:t>hydrophobicity</w:t>
      </w:r>
      <w:commentRangeEnd w:id="15"/>
      <w:r w:rsidR="000D1A94">
        <w:rPr>
          <w:rStyle w:val="CommentReference"/>
        </w:rPr>
        <w:commentReference w:id="15"/>
      </w:r>
      <w:commentRangeEnd w:id="16"/>
      <w:r w:rsidR="001D3071">
        <w:rPr>
          <w:rStyle w:val="CommentReference"/>
        </w:rPr>
        <w:commentReference w:id="16"/>
      </w:r>
      <w:r w:rsidR="005C1334">
        <w:t xml:space="preserve">.  </w:t>
      </w:r>
      <w:r w:rsidR="004D31A7" w:rsidRPr="009F2297">
        <w:t>Molecular dyna</w:t>
      </w:r>
      <w:r w:rsidR="004D31A7" w:rsidRPr="009F2297">
        <w:t>m</w:t>
      </w:r>
      <w:r w:rsidR="004D31A7" w:rsidRPr="009F2297">
        <w:t xml:space="preserve">ics simulations of proton transport </w:t>
      </w:r>
      <w:r w:rsidR="0020282A">
        <w:t>through</w:t>
      </w:r>
      <w:r w:rsidR="004D31A7" w:rsidRPr="003E5F30">
        <w:t xml:space="preserve"> graphene oxide </w:t>
      </w:r>
      <w:r w:rsidR="004D31A7" w:rsidRPr="009F2297">
        <w:t>will be used to evaluate the e</w:t>
      </w:r>
      <w:r w:rsidR="004D31A7" w:rsidRPr="009F2297">
        <w:t>f</w:t>
      </w:r>
      <w:r w:rsidR="004D31A7" w:rsidRPr="009F2297">
        <w:t>ficacy of chemically modified GO membranes.</w:t>
      </w:r>
      <w:r w:rsidR="00636EFA">
        <w:t xml:space="preserve">  (2) </w:t>
      </w:r>
      <w:r w:rsidR="00FE580C" w:rsidRPr="009F2297">
        <w:t>Synthesis and analysis of the stability, activity, and performance of the anode catalyst layer under conditions near and around those expected during fuel cell operation.</w:t>
      </w:r>
      <w:r w:rsidR="00B34D74" w:rsidRPr="009F2297">
        <w:t xml:space="preserve">  Improvements to the catalyst will involve mode</w:t>
      </w:r>
      <w:r w:rsidR="00B34D74" w:rsidRPr="009F2297">
        <w:t>l</w:t>
      </w:r>
      <w:r w:rsidR="00B34D74" w:rsidRPr="009F2297">
        <w:t>ing</w:t>
      </w:r>
      <w:r w:rsidR="00A47E52" w:rsidRPr="009F2297">
        <w:t xml:space="preserve"> </w:t>
      </w:r>
      <w:r w:rsidR="00480E47">
        <w:t xml:space="preserve">of catalyst composition and morphology </w:t>
      </w:r>
      <w:r w:rsidR="00B34D74" w:rsidRPr="009F2297">
        <w:t>and growth/deposition of Pt-</w:t>
      </w:r>
      <w:proofErr w:type="spellStart"/>
      <w:r w:rsidR="00B34D74" w:rsidRPr="009F2297">
        <w:t>Ru</w:t>
      </w:r>
      <w:proofErr w:type="spellEnd"/>
      <w:r w:rsidR="00B34D74" w:rsidRPr="009F2297">
        <w:t xml:space="preserve"> alloy </w:t>
      </w:r>
      <w:proofErr w:type="spellStart"/>
      <w:r w:rsidR="00B34D74" w:rsidRPr="009F2297">
        <w:t>nanopa</w:t>
      </w:r>
      <w:r w:rsidR="00B34D74" w:rsidRPr="009F2297">
        <w:t>r</w:t>
      </w:r>
      <w:r w:rsidR="00B34D74" w:rsidRPr="009F2297">
        <w:lastRenderedPageBreak/>
        <w:t>ticles</w:t>
      </w:r>
      <w:proofErr w:type="spellEnd"/>
      <w:r w:rsidR="00B34D74" w:rsidRPr="009F2297">
        <w:t>.</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w:t>
      </w:r>
      <w:r w:rsidR="00480E47" w:rsidRPr="003E5F30">
        <w:rPr>
          <w:rFonts w:ascii="Times New Roman" w:hAnsi="Times New Roman"/>
        </w:rPr>
        <w:t>h</w:t>
      </w:r>
      <w:r w:rsidR="00480E47" w:rsidRPr="003E5F30">
        <w:rPr>
          <w:rFonts w:ascii="Times New Roman" w:hAnsi="Times New Roman"/>
        </w:rPr>
        <w:t>ode/</w:t>
      </w:r>
      <w:r w:rsidR="00FE580C" w:rsidRPr="008362AC">
        <w:rPr>
          <w:rFonts w:ascii="Times New Roman" w:hAnsi="Times New Roman"/>
        </w:rPr>
        <w:t>electrolyte</w:t>
      </w:r>
      <w:r w:rsidR="00480E47" w:rsidRPr="003E5F30">
        <w:rPr>
          <w:rFonts w:ascii="Times New Roman" w:hAnsi="Times New Roman"/>
        </w:rPr>
        <w:t xml:space="preserve"> interface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rsidR="001D3071" w:rsidRDefault="00430637" w:rsidP="001D3071">
      <w:pPr>
        <w:spacing w:before="0" w:after="0"/>
        <w:jc w:val="both"/>
        <w:rPr>
          <w:rFonts w:ascii="Times New Roman" w:hAnsi="Times New Roman"/>
        </w:rPr>
      </w:pPr>
      <w:r>
        <w:rPr>
          <w:rFonts w:ascii="Times New Roman" w:hAnsi="Times New Roman"/>
        </w:rPr>
        <w:tab/>
        <w:t>Key technical risks for ALD and MLD modification of GO platelets reside in ineffectiv</w:t>
      </w:r>
      <w:r>
        <w:rPr>
          <w:rFonts w:ascii="Times New Roman" w:hAnsi="Times New Roman"/>
        </w:rPr>
        <w:t>e</w:t>
      </w:r>
      <w:r>
        <w:rPr>
          <w:rFonts w:ascii="Times New Roman" w:hAnsi="Times New Roman"/>
        </w:rPr>
        <w:t xml:space="preserve">ness of the sulfonic groups.  The risk will be mitigated </w:t>
      </w:r>
      <w:r w:rsidR="00C53812">
        <w:rPr>
          <w:rFonts w:ascii="Times New Roman" w:hAnsi="Times New Roman"/>
        </w:rPr>
        <w:t>our</w:t>
      </w:r>
      <w:r>
        <w:rPr>
          <w:rFonts w:ascii="Times New Roman" w:hAnsi="Times New Roman"/>
        </w:rPr>
        <w:t xml:space="preserve"> flexibility </w:t>
      </w:r>
      <w:r w:rsidR="00C53812">
        <w:rPr>
          <w:rFonts w:ascii="Times New Roman" w:hAnsi="Times New Roman"/>
        </w:rPr>
        <w:t xml:space="preserve">in pursuing </w:t>
      </w:r>
      <w:r>
        <w:rPr>
          <w:rFonts w:ascii="Times New Roman" w:hAnsi="Times New Roman"/>
        </w:rPr>
        <w:t xml:space="preserve">alternative </w:t>
      </w:r>
      <w:proofErr w:type="spellStart"/>
      <w:r>
        <w:rPr>
          <w:rFonts w:ascii="Times New Roman" w:hAnsi="Times New Roman"/>
        </w:rPr>
        <w:t>functionalization</w:t>
      </w:r>
      <w:r w:rsidR="001D3071">
        <w:rPr>
          <w:rFonts w:ascii="Times New Roman" w:hAnsi="Times New Roman"/>
        </w:rPr>
        <w:t>s</w:t>
      </w:r>
      <w:proofErr w:type="spellEnd"/>
      <w:r w:rsidR="001D3071">
        <w:rPr>
          <w:rFonts w:ascii="Times New Roman" w:hAnsi="Times New Roman"/>
        </w:rPr>
        <w:t>,</w:t>
      </w:r>
      <w:r>
        <w:rPr>
          <w:rFonts w:ascii="Times New Roman" w:hAnsi="Times New Roman"/>
        </w:rPr>
        <w:t xml:space="preserve"> such as </w:t>
      </w:r>
      <w:commentRangeStart w:id="17"/>
      <w:r>
        <w:rPr>
          <w:rFonts w:ascii="Times New Roman" w:hAnsi="Times New Roman"/>
        </w:rPr>
        <w:t>fluorine-based chemistries</w:t>
      </w:r>
      <w:commentRangeEnd w:id="17"/>
      <w:r w:rsidR="001D3071">
        <w:rPr>
          <w:rStyle w:val="CommentReference"/>
        </w:rPr>
        <w:commentReference w:id="17"/>
      </w:r>
      <w:r w:rsidR="00C53812">
        <w:rPr>
          <w:rFonts w:ascii="Times New Roman" w:hAnsi="Times New Roman"/>
        </w:rPr>
        <w:t>, and our ability to model proton transport</w:t>
      </w:r>
      <w:r w:rsidR="008051B1">
        <w:rPr>
          <w:rFonts w:ascii="Times New Roman" w:hAnsi="Times New Roman"/>
        </w:rPr>
        <w:t xml:space="preserve"> for a range of candidate </w:t>
      </w:r>
      <w:proofErr w:type="spellStart"/>
      <w:r w:rsidR="008051B1">
        <w:rPr>
          <w:rFonts w:ascii="Times New Roman" w:hAnsi="Times New Roman"/>
        </w:rPr>
        <w:t>functionalizations</w:t>
      </w:r>
      <w:proofErr w:type="spellEnd"/>
      <w:r>
        <w:rPr>
          <w:rFonts w:ascii="Times New Roman" w:hAnsi="Times New Roman"/>
        </w:rPr>
        <w:t>.  The Pt-</w:t>
      </w:r>
      <w:proofErr w:type="spellStart"/>
      <w:r>
        <w:rPr>
          <w:rFonts w:ascii="Times New Roman" w:hAnsi="Times New Roman"/>
        </w:rPr>
        <w:t>Ru</w:t>
      </w:r>
      <w:proofErr w:type="spellEnd"/>
      <w:r w:rsidR="00630765">
        <w:rPr>
          <w:rFonts w:ascii="Times New Roman" w:hAnsi="Times New Roman"/>
        </w:rPr>
        <w:t>-R (R = N, C, B)</w:t>
      </w:r>
      <w:r>
        <w:rPr>
          <w:rFonts w:ascii="Times New Roman" w:hAnsi="Times New Roman"/>
        </w:rPr>
        <w:t xml:space="preserve"> catalysts </w:t>
      </w:r>
      <w:r w:rsidR="00630765">
        <w:rPr>
          <w:rFonts w:ascii="Times New Roman" w:hAnsi="Times New Roman"/>
        </w:rPr>
        <w:t>may be susce</w:t>
      </w:r>
      <w:r w:rsidR="00630765">
        <w:rPr>
          <w:rFonts w:ascii="Times New Roman" w:hAnsi="Times New Roman"/>
        </w:rPr>
        <w:t>p</w:t>
      </w:r>
      <w:r w:rsidR="00630765">
        <w:rPr>
          <w:rFonts w:ascii="Times New Roman" w:hAnsi="Times New Roman"/>
        </w:rPr>
        <w:t>tible to agglomeration</w:t>
      </w:r>
      <w:r w:rsidR="00A852BD">
        <w:rPr>
          <w:rFonts w:ascii="Times New Roman" w:hAnsi="Times New Roman"/>
        </w:rPr>
        <w:t>,</w:t>
      </w:r>
      <w:r w:rsidR="00630765">
        <w:rPr>
          <w:rFonts w:ascii="Times New Roman" w:hAnsi="Times New Roman"/>
        </w:rPr>
        <w:t xml:space="preserve"> making their shape and chemistry ineffective.  Our team has explored a</w:t>
      </w:r>
      <w:r w:rsidR="00630765">
        <w:rPr>
          <w:rFonts w:ascii="Times New Roman" w:hAnsi="Times New Roman"/>
        </w:rPr>
        <w:t>d</w:t>
      </w:r>
      <w:r w:rsidR="00630765">
        <w:rPr>
          <w:rFonts w:ascii="Times New Roman" w:hAnsi="Times New Roman"/>
        </w:rPr>
        <w:t>ditional functionalization of the carbon support with nitrogen to prevent aggregation in prior work and the capabilities are available to integrate this process to catalyst optimization.</w:t>
      </w:r>
      <w:r w:rsidR="002216BB">
        <w:rPr>
          <w:rFonts w:ascii="Times New Roman" w:hAnsi="Times New Roman"/>
        </w:rPr>
        <w:t xml:space="preserve">  The </w:t>
      </w:r>
      <w:r w:rsidR="00C53812">
        <w:rPr>
          <w:rFonts w:ascii="Times New Roman" w:hAnsi="Times New Roman"/>
        </w:rPr>
        <w:t>i</w:t>
      </w:r>
      <w:r w:rsidR="00C53812">
        <w:rPr>
          <w:rFonts w:ascii="Times New Roman" w:hAnsi="Times New Roman"/>
        </w:rPr>
        <w:t>n</w:t>
      </w:r>
      <w:r w:rsidR="00C53812">
        <w:rPr>
          <w:rFonts w:ascii="Times New Roman" w:hAnsi="Times New Roman"/>
        </w:rPr>
        <w:t>terplay between as-yet-unknown component properties under various operating conditions is a risk that will be mitigated through systems level modeling of fuel cell, battery, and hybrid sy</w:t>
      </w:r>
      <w:r w:rsidR="00C53812">
        <w:rPr>
          <w:rFonts w:ascii="Times New Roman" w:hAnsi="Times New Roman"/>
        </w:rPr>
        <w:t>s</w:t>
      </w:r>
      <w:r w:rsidR="00C53812">
        <w:rPr>
          <w:rFonts w:ascii="Times New Roman" w:hAnsi="Times New Roman"/>
        </w:rPr>
        <w:t>tem.</w:t>
      </w:r>
    </w:p>
    <w:p w:rsidR="00447FFA" w:rsidRPr="003E5F30" w:rsidRDefault="00447FFA" w:rsidP="001D3071">
      <w:pPr>
        <w:spacing w:before="0" w:after="0"/>
        <w:jc w:val="both"/>
        <w:rPr>
          <w:rFonts w:ascii="Times New Roman" w:hAnsi="Times New Roman"/>
        </w:rPr>
      </w:pPr>
    </w:p>
    <w:p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rsidR="00DE465D" w:rsidRPr="003E5F30" w:rsidRDefault="00DE465D" w:rsidP="006937AB">
      <w:pPr>
        <w:spacing w:before="0" w:after="0"/>
        <w:jc w:val="both"/>
        <w:rPr>
          <w:rFonts w:ascii="Times New Roman" w:hAnsi="Times New Roman"/>
        </w:rPr>
      </w:pPr>
    </w:p>
    <w:p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NREL will bring…</w:t>
      </w:r>
    </w:p>
    <w:p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Dr. </w:t>
      </w:r>
      <w:proofErr w:type="spellStart"/>
      <w:r w:rsidRPr="003E5F30">
        <w:rPr>
          <w:rFonts w:ascii="Times New Roman" w:hAnsi="Times New Roman"/>
        </w:rPr>
        <w:t>Chunmei</w:t>
      </w:r>
      <w:proofErr w:type="spellEnd"/>
      <w:r w:rsidRPr="003E5F30">
        <w:rPr>
          <w:rFonts w:ascii="Times New Roman" w:hAnsi="Times New Roman"/>
        </w:rPr>
        <w:t xml:space="preserve"> Ban is an expert in… and will provide…</w:t>
      </w:r>
    </w:p>
    <w:p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w:t>
      </w:r>
      <w:r w:rsidR="00221B4D">
        <w:rPr>
          <w:rFonts w:ascii="Times New Roman" w:hAnsi="Times New Roman"/>
        </w:rPr>
        <w:t xml:space="preserve"> catalyst characterization and will support process feedback for the </w:t>
      </w:r>
      <w:r w:rsidR="005C1334">
        <w:rPr>
          <w:rFonts w:ascii="Times New Roman" w:hAnsi="Times New Roman"/>
        </w:rPr>
        <w:t>optimization</w:t>
      </w:r>
      <w:r w:rsidR="00221B4D">
        <w:rPr>
          <w:rFonts w:ascii="Times New Roman" w:hAnsi="Times New Roman"/>
        </w:rPr>
        <w:t xml:space="preserve"> of the DMFC components.</w:t>
      </w:r>
    </w:p>
    <w:p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Colorado School of Mines </w:t>
      </w:r>
      <w:ins w:id="18" w:author="Cristian" w:date="2015-02-25T19:55:00Z">
        <w:r w:rsidR="002F1CBD">
          <w:rPr>
            <w:rFonts w:ascii="Times New Roman" w:hAnsi="Times New Roman"/>
          </w:rPr>
          <w:t xml:space="preserve">has world class computational facilities (geco.mines.edu) where computational aspects of this work will be carried out. </w:t>
        </w:r>
      </w:ins>
      <w:del w:id="19" w:author="Cristian" w:date="2015-02-25T19:53:00Z">
        <w:r w:rsidRPr="003E5F30" w:rsidDel="002F1CBD">
          <w:rPr>
            <w:rFonts w:ascii="Times New Roman" w:hAnsi="Times New Roman"/>
          </w:rPr>
          <w:delText>will bring</w:delText>
        </w:r>
      </w:del>
      <w:r w:rsidRPr="003E5F30">
        <w:rPr>
          <w:rFonts w:ascii="Times New Roman" w:hAnsi="Times New Roman"/>
        </w:rPr>
        <w:t>…</w:t>
      </w:r>
    </w:p>
    <w:p w:rsidR="00B3320A" w:rsidRPr="003E5F30" w:rsidDel="002F1CBD" w:rsidRDefault="00DE465D" w:rsidP="006937AB">
      <w:pPr>
        <w:spacing w:before="0" w:after="0"/>
        <w:jc w:val="both"/>
        <w:rPr>
          <w:del w:id="20" w:author="Cristian" w:date="2015-02-25T19:55:00Z"/>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w:t>
      </w:r>
      <w:proofErr w:type="spellStart"/>
      <w:r w:rsidRPr="003E5F30">
        <w:rPr>
          <w:rFonts w:ascii="Times New Roman" w:hAnsi="Times New Roman"/>
        </w:rPr>
        <w:t>Ciobanu</w:t>
      </w:r>
      <w:proofErr w:type="spellEnd"/>
      <w:r w:rsidRPr="003E5F30">
        <w:rPr>
          <w:rFonts w:ascii="Times New Roman" w:hAnsi="Times New Roman"/>
        </w:rPr>
        <w:t xml:space="preserve"> is an expert in</w:t>
      </w:r>
      <w:ins w:id="21" w:author="Cristian" w:date="2015-02-25T19:54:00Z">
        <w:r w:rsidR="002F1CBD">
          <w:rPr>
            <w:rFonts w:ascii="Times New Roman" w:hAnsi="Times New Roman"/>
          </w:rPr>
          <w:t xml:space="preserve"> computational materials science focusing on structure, properties, and phenomena in </w:t>
        </w:r>
        <w:proofErr w:type="spellStart"/>
        <w:r w:rsidR="002F1CBD">
          <w:rPr>
            <w:rFonts w:ascii="Times New Roman" w:hAnsi="Times New Roman"/>
          </w:rPr>
          <w:t>nanomaterials</w:t>
        </w:r>
        <w:proofErr w:type="spellEnd"/>
        <w:r w:rsidR="002F1CBD">
          <w:rPr>
            <w:rFonts w:ascii="Times New Roman" w:hAnsi="Times New Roman"/>
          </w:rPr>
          <w:t xml:space="preserve">, and will provide </w:t>
        </w:r>
      </w:ins>
      <w:ins w:id="22" w:author="Cristian" w:date="2015-02-25T19:55:00Z">
        <w:r w:rsidR="002F1CBD">
          <w:rPr>
            <w:rFonts w:ascii="Times New Roman" w:hAnsi="Times New Roman"/>
          </w:rPr>
          <w:t xml:space="preserve">molecular dynamics simulations and process modeling expertise to the project. </w:t>
        </w:r>
      </w:ins>
      <w:del w:id="23" w:author="Cristian" w:date="2015-02-25T19:55:00Z">
        <w:r w:rsidRPr="003E5F30" w:rsidDel="002F1CBD">
          <w:rPr>
            <w:rFonts w:ascii="Times New Roman" w:hAnsi="Times New Roman"/>
          </w:rPr>
          <w:delText>… and will pr</w:delText>
        </w:r>
        <w:r w:rsidRPr="003E5F30" w:rsidDel="002F1CBD">
          <w:rPr>
            <w:rFonts w:ascii="Times New Roman" w:hAnsi="Times New Roman"/>
          </w:rPr>
          <w:delText>o</w:delText>
        </w:r>
        <w:r w:rsidRPr="003E5F30" w:rsidDel="002F1CBD">
          <w:rPr>
            <w:rFonts w:ascii="Times New Roman" w:hAnsi="Times New Roman"/>
          </w:rPr>
          <w:delText>vide…</w:delText>
        </w:r>
      </w:del>
    </w:p>
    <w:p w:rsidR="00480E47" w:rsidRPr="003E5F30" w:rsidRDefault="00480E47" w:rsidP="006937AB">
      <w:pPr>
        <w:spacing w:before="0" w:after="0"/>
        <w:jc w:val="both"/>
        <w:rPr>
          <w:rFonts w:ascii="Times New Roman" w:hAnsi="Times New Roman"/>
        </w:rPr>
      </w:pPr>
    </w:p>
    <w:p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 xml:space="preserve">vant to the proposed effort. Drs. Ban and Kappes collaborated on </w:t>
      </w:r>
      <w:r w:rsidR="002216BB">
        <w:rPr>
          <w:rFonts w:ascii="Times New Roman" w:hAnsi="Times New Roman"/>
        </w:rPr>
        <w:t>organic flow batteries through the ARPA-E sponsored RANGE program,</w:t>
      </w:r>
      <w:r w:rsidRPr="003E5F30">
        <w:rPr>
          <w:rFonts w:ascii="Times New Roman" w:hAnsi="Times New Roman"/>
        </w:rPr>
        <w:t xml:space="preserve"> and </w:t>
      </w:r>
      <w:r w:rsidR="002216BB">
        <w:rPr>
          <w:rFonts w:ascii="Times New Roman" w:hAnsi="Times New Roman"/>
        </w:rPr>
        <w:t xml:space="preserve">are coauthors on several publications on materials for </w:t>
      </w:r>
      <w:r w:rsidRPr="003E5F30">
        <w:rPr>
          <w:rFonts w:ascii="Times New Roman" w:hAnsi="Times New Roman"/>
        </w:rPr>
        <w:t>lithium ion</w:t>
      </w:r>
      <w:r w:rsidR="002216BB">
        <w:rPr>
          <w:rFonts w:ascii="Times New Roman" w:hAnsi="Times New Roman"/>
        </w:rPr>
        <w:t xml:space="preserve"> batteries</w:t>
      </w:r>
      <w:r w:rsidRPr="003E5F30">
        <w:rPr>
          <w:rFonts w:ascii="Times New Roman" w:hAnsi="Times New Roman"/>
        </w:rPr>
        <w:t xml:space="preserve">. Drs. Ciobanu and Kappes have collaborated </w:t>
      </w:r>
      <w:r w:rsidR="002216BB">
        <w:rPr>
          <w:rFonts w:ascii="Times New Roman" w:hAnsi="Times New Roman"/>
        </w:rPr>
        <w:t xml:space="preserve">extensively </w:t>
      </w:r>
      <w:r w:rsidRPr="003E5F30">
        <w:rPr>
          <w:rFonts w:ascii="Times New Roman" w:hAnsi="Times New Roman"/>
        </w:rPr>
        <w:t>on</w:t>
      </w:r>
      <w:r w:rsidR="002216BB">
        <w:rPr>
          <w:rFonts w:ascii="Times New Roman" w:hAnsi="Times New Roman"/>
        </w:rPr>
        <w:t xml:space="preserve"> simulation </w:t>
      </w:r>
      <w:r w:rsidR="002216BB">
        <w:rPr>
          <w:rFonts w:ascii="Times New Roman" w:hAnsi="Times New Roman"/>
        </w:rPr>
        <w:lastRenderedPageBreak/>
        <w:t>and modeling across a range of materials challenges, including research into lithium ion batte</w:t>
      </w:r>
      <w:r w:rsidR="002216BB">
        <w:rPr>
          <w:rFonts w:ascii="Times New Roman" w:hAnsi="Times New Roman"/>
        </w:rPr>
        <w:t>r</w:t>
      </w:r>
      <w:r w:rsidR="002216BB">
        <w:rPr>
          <w:rFonts w:ascii="Times New Roman" w:hAnsi="Times New Roman"/>
        </w:rPr>
        <w:t xml:space="preserve">ies.  </w:t>
      </w:r>
      <w:r w:rsidRPr="003E5F30">
        <w:rPr>
          <w:rFonts w:ascii="Times New Roman" w:hAnsi="Times New Roman"/>
        </w:rPr>
        <w:t>Drs. …</w:t>
      </w:r>
    </w:p>
    <w:bookmarkEnd w:id="2"/>
    <w:p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50"/>
      <w:footerReference w:type="default" r:id="rId5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Branden Kappes" w:date="2015-02-24T20:29:00Z" w:initials="BK">
    <w:p w:rsidR="0043438A" w:rsidRDefault="0043438A">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6" w:author="Branden Kappes" w:date="2015-02-24T20:29:00Z" w:initials="BK">
    <w:p w:rsidR="0043438A" w:rsidRDefault="0043438A">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7" w:author="Cristian" w:date="2015-02-25T19:52:00Z" w:initials="C">
    <w:p w:rsidR="002F1CBD" w:rsidRDefault="002F1CBD">
      <w:pPr>
        <w:pStyle w:val="CommentText"/>
      </w:pPr>
      <w:r>
        <w:rPr>
          <w:rStyle w:val="CommentReference"/>
        </w:rPr>
        <w:annotationRef/>
      </w:r>
      <w:r>
        <w:t>non ASCII characters (re</w:t>
      </w:r>
      <w:r>
        <w:t>c</w:t>
      </w:r>
      <w:r>
        <w:t>tangles)</w:t>
      </w:r>
    </w:p>
  </w:comment>
  <w:comment w:id="8" w:author="Cristian" w:date="2015-02-25T19:51:00Z" w:initials="C">
    <w:p w:rsidR="002F1CBD" w:rsidRDefault="002F1CBD">
      <w:pPr>
        <w:pStyle w:val="CommentText"/>
      </w:pPr>
      <w:r>
        <w:rPr>
          <w:rStyle w:val="CommentReference"/>
        </w:rPr>
        <w:annotationRef/>
      </w:r>
      <w:r>
        <w:t>There is an extraneous full stop in the caption to Fig. 3 --I am writing the comment here because I cannot do it in the caption</w:t>
      </w:r>
    </w:p>
  </w:comment>
  <w:comment w:id="9" w:author="Cristian" w:date="2015-02-24T20:29:00Z" w:initials="C">
    <w:p w:rsidR="0043438A" w:rsidRDefault="0043438A">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Kodambaka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w:t>
      </w:r>
      <w:proofErr w:type="spellStart"/>
      <w:r>
        <w:rPr>
          <w:rFonts w:ascii="Arial" w:hAnsi="Arial" w:cs="Arial"/>
          <w:color w:val="000000"/>
          <w:sz w:val="9"/>
          <w:szCs w:val="9"/>
          <w:shd w:val="clear" w:color="auto" w:fill="FFFFFF"/>
        </w:rPr>
        <w:t>nanoparticles</w:t>
      </w:r>
      <w:proofErr w:type="spellEnd"/>
      <w:r>
        <w:rPr>
          <w:rFonts w:ascii="Arial" w:hAnsi="Arial" w:cs="Arial"/>
          <w:color w:val="000000"/>
          <w:sz w:val="9"/>
          <w:szCs w:val="9"/>
          <w:shd w:val="clear" w:color="auto" w:fill="FFFFFF"/>
        </w:rPr>
        <w:t>”</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10" w:author="Katherine Hurst" w:date="2015-02-24T20:29:00Z" w:initials="KH">
    <w:p w:rsidR="0043438A" w:rsidRDefault="0043438A">
      <w:pPr>
        <w:pStyle w:val="CommentText"/>
      </w:pPr>
      <w:r>
        <w:rPr>
          <w:rStyle w:val="CommentReference"/>
        </w:rPr>
        <w:annotationRef/>
      </w:r>
      <w:r>
        <w:t>How is our work diffe</w:t>
      </w:r>
      <w:r>
        <w:t>r</w:t>
      </w:r>
      <w:r>
        <w:t>ent that what has already been done.</w:t>
      </w:r>
    </w:p>
  </w:comment>
  <w:comment w:id="11" w:author="Branden Kappes" w:date="2015-02-24T20:29:00Z" w:initials="BK">
    <w:p w:rsidR="0043438A" w:rsidRDefault="0043438A">
      <w:pPr>
        <w:pStyle w:val="CommentText"/>
      </w:pPr>
      <w:r>
        <w:rPr>
          <w:rStyle w:val="CommentReference"/>
        </w:rPr>
        <w:annotationRef/>
      </w:r>
      <w:r>
        <w:t xml:space="preserve">Very limited work has been done on the chemical modification of GO for DMFC membranes, limited in fact, to </w:t>
      </w:r>
      <w:proofErr w:type="spellStart"/>
      <w:r>
        <w:t>sulfonation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ver (mixed potential losses).  The use of ALD to selectively grow Pt at the defect sites on GO, the only location of hydroxyl moieties, is unique – I’ve never seen anything that even suggests that as a possibility.</w:t>
      </w:r>
    </w:p>
  </w:comment>
  <w:comment w:id="13" w:author="Branden Kappes" w:date="2015-02-24T20:29:00Z" w:initials="BK">
    <w:p w:rsidR="0043438A" w:rsidRDefault="0043438A">
      <w:pPr>
        <w:pStyle w:val="CommentText"/>
      </w:pPr>
      <w:r>
        <w:rPr>
          <w:rStyle w:val="CommentReference"/>
        </w:rPr>
        <w:annotationRef/>
      </w:r>
      <w:r>
        <w:t>Models put forward for proton transport through GO defects involve hydronium passing off its extra proton to either a GO-hydroxyl functional group, forming –C–OH</w:t>
      </w:r>
      <w:r w:rsidRPr="00480E47">
        <w:rPr>
          <w:vertAlign w:val="subscript"/>
        </w:rPr>
        <w:t>2</w:t>
      </w:r>
      <w:r>
        <w:t xml:space="preserve"> or a carboxyl group, for</w:t>
      </w:r>
      <w:r>
        <w:t>m</w:t>
      </w:r>
      <w:r>
        <w:t xml:space="preserve">ing –C–OH.  The break in the hexagonal structure of the GO sheet that accompanies the original hydroxyl-or-carboxyl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12" w:author="Katherine Hurst" w:date="2015-02-24T20:29:00Z" w:initials="KH">
    <w:p w:rsidR="0043438A" w:rsidRDefault="0043438A" w:rsidP="00963AC5">
      <w:pPr>
        <w:pStyle w:val="CommentText"/>
      </w:pPr>
      <w:r>
        <w:rPr>
          <w:rStyle w:val="CommentReference"/>
        </w:rPr>
        <w:annotationRef/>
      </w:r>
      <w:r>
        <w:t>We will control the flake size though alerting pH during GO exfoli</w:t>
      </w:r>
      <w:r>
        <w:t>a</w:t>
      </w:r>
      <w:r>
        <w:t>tion methods.(I’m making this up here)  GO will be modified by various sulfur chemi</w:t>
      </w:r>
      <w:r>
        <w:t>s</w:t>
      </w:r>
      <w:r>
        <w:t>tries to control the acidity..</w:t>
      </w:r>
    </w:p>
    <w:p w:rsidR="0043438A" w:rsidRDefault="0043438A" w:rsidP="00963AC5">
      <w:pPr>
        <w:pStyle w:val="CommentText"/>
      </w:pPr>
      <w:r>
        <w:t xml:space="preserve"> Control the amount of GO defects through oxidative and reductive gas phase pr</w:t>
      </w:r>
      <w:r>
        <w:t>o</w:t>
      </w:r>
      <w:r>
        <w:t>cessing.</w:t>
      </w:r>
    </w:p>
  </w:comment>
  <w:comment w:id="14" w:author="Branden Kappes" w:date="2015-02-24T20:29:00Z" w:initials="BK">
    <w:p w:rsidR="0043438A" w:rsidRDefault="0043438A">
      <w:pPr>
        <w:pStyle w:val="CommentText"/>
      </w:pPr>
      <w:r>
        <w:rPr>
          <w:rStyle w:val="CommentReference"/>
        </w:rPr>
        <w:annotationRef/>
      </w:r>
      <w:r>
        <w:t>I had in mind ALD and gas phase methods that would preferentia</w:t>
      </w:r>
      <w:r>
        <w:t>l</w:t>
      </w:r>
      <w:r>
        <w:t xml:space="preserve">ly target the hydroxyl and/or carboxyl groups on the GO surface from which we could form hydrogen bonds – which is the role of the hydroxyl/carboxyl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5" w:author="Steve" w:date="2015-02-24T20:29:00Z" w:initials="SC">
    <w:p w:rsidR="0043438A" w:rsidRDefault="0043438A">
      <w:pPr>
        <w:pStyle w:val="CommentText"/>
      </w:pPr>
      <w:r>
        <w:rPr>
          <w:rStyle w:val="CommentReference"/>
        </w:rPr>
        <w:annotationRef/>
      </w:r>
      <w:r>
        <w:t>Do you have specific functional groups and what they can do? Sulfonic – fluorine, ?...</w:t>
      </w:r>
    </w:p>
  </w:comment>
  <w:comment w:id="16" w:author="Branden Kappes" w:date="2015-02-24T20:46:00Z" w:initials="BK">
    <w:p w:rsidR="0043438A" w:rsidRDefault="0043438A">
      <w:pPr>
        <w:pStyle w:val="CommentText"/>
      </w:pPr>
      <w:r>
        <w:rPr>
          <w:rStyle w:val="CommentReference"/>
        </w:rPr>
        <w:annotationRef/>
      </w:r>
      <w:r>
        <w:t xml:space="preserve">Other than </w:t>
      </w:r>
      <w:proofErr w:type="spellStart"/>
      <w:r>
        <w:t>sulfonation</w:t>
      </w:r>
      <w:proofErr w:type="spellEnd"/>
      <w:r>
        <w:t xml:space="preserve">, I am not aware of any chemical modification to the GO surface that has been studied for its proton association in DMFC.  I do wonder if </w:t>
      </w:r>
      <w:r w:rsidR="00E15EBA">
        <w:t xml:space="preserve">S, </w:t>
      </w:r>
      <w:r>
        <w:t xml:space="preserve">N, P, or Se would be a less acidic group, or perhaps </w:t>
      </w:r>
      <w:r w:rsidR="00E15EBA">
        <w:t>an ether, carbonic or nitric, fo</w:t>
      </w:r>
      <w:r w:rsidR="00E15EBA">
        <w:t>r</w:t>
      </w:r>
      <w:r w:rsidR="00E15EBA">
        <w:t xml:space="preserve">mic, carboxylic or another organic acid </w:t>
      </w:r>
      <w:r>
        <w:t>, and</w:t>
      </w:r>
      <w:r w:rsidR="00E15EBA">
        <w:t xml:space="preserve"> being less acidic</w:t>
      </w:r>
      <w:r>
        <w:t xml:space="preserve"> less likely to lead to w</w:t>
      </w:r>
      <w:r>
        <w:t>a</w:t>
      </w:r>
      <w:r>
        <w:t xml:space="preserve">ter/methanol phase separation. </w:t>
      </w:r>
    </w:p>
  </w:comment>
  <w:comment w:id="17" w:author="Branden Kappes" w:date="2015-02-24T20:46:00Z" w:initials="BK">
    <w:p w:rsidR="0043438A" w:rsidRDefault="0043438A">
      <w:pPr>
        <w:pStyle w:val="CommentText"/>
      </w:pPr>
      <w:r>
        <w:rPr>
          <w:rStyle w:val="CommentReference"/>
        </w:rPr>
        <w:annotationRef/>
      </w:r>
      <w:r w:rsidR="00E15EBA">
        <w:t>There is a wide chem</w:t>
      </w:r>
      <w:r w:rsidR="00E15EBA">
        <w:t>i</w:t>
      </w:r>
      <w:r w:rsidR="00E15EBA">
        <w:t>cal space we could explore here, as partially enumerated in an earlier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8EE" w:rsidRDefault="003608EE" w:rsidP="000C3A53">
      <w:pPr>
        <w:spacing w:before="0" w:after="0"/>
      </w:pPr>
      <w:r>
        <w:separator/>
      </w:r>
    </w:p>
  </w:endnote>
  <w:endnote w:type="continuationSeparator" w:id="0">
    <w:p w:rsidR="003608EE" w:rsidRDefault="003608EE" w:rsidP="000C3A53">
      <w:pPr>
        <w:spacing w:before="0" w:after="0"/>
      </w:pPr>
      <w:r>
        <w:continuationSeparator/>
      </w:r>
    </w:p>
  </w:endnote>
  <w:endnote w:type="continuationNotice" w:id="1">
    <w:p w:rsidR="003608EE" w:rsidRDefault="003608EE">
      <w:pPr>
        <w:spacing w:before="0"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Baskerville">
    <w:altName w:val="Times New Roman"/>
    <w:charset w:val="00"/>
    <w:family w:val="auto"/>
    <w:pitch w:val="variable"/>
    <w:sig w:usb0="00000001" w:usb1="00000000"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8A" w:rsidRPr="00CE048A" w:rsidRDefault="0043438A" w:rsidP="000C3A53">
    <w:pPr>
      <w:pStyle w:val="Footer"/>
      <w:jc w:val="center"/>
      <w:rPr>
        <w:rFonts w:ascii="Baskerville" w:hAnsi="Baskerville"/>
        <w:sz w:val="16"/>
        <w:szCs w:val="16"/>
      </w:rPr>
    </w:pPr>
  </w:p>
  <w:p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rsidR="0043438A" w:rsidRPr="00CE048A" w:rsidRDefault="0043438A" w:rsidP="005870DC">
    <w:pPr>
      <w:pStyle w:val="Footer"/>
      <w:ind w:left="4050"/>
      <w:rPr>
        <w:rFonts w:ascii="Baskerville" w:hAnsi="Baskerville"/>
        <w:sz w:val="16"/>
        <w:szCs w:val="16"/>
      </w:rPr>
    </w:pPr>
    <w:r w:rsidRPr="00CE048A">
      <w:rPr>
        <w:rFonts w:ascii="Baskerville" w:hAnsi="Baskerville"/>
        <w:sz w:val="16"/>
        <w:szCs w:val="16"/>
      </w:rPr>
      <w:t xml:space="preserve">Page </w:t>
    </w:r>
    <w:r w:rsidR="000B1453"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000B1453" w:rsidRPr="00CE048A">
      <w:rPr>
        <w:rFonts w:ascii="Baskerville" w:hAnsi="Baskerville"/>
        <w:b/>
        <w:bCs/>
        <w:sz w:val="16"/>
        <w:szCs w:val="16"/>
      </w:rPr>
      <w:fldChar w:fldCharType="separate"/>
    </w:r>
    <w:r w:rsidR="002F1CBD">
      <w:rPr>
        <w:rFonts w:ascii="Baskerville" w:hAnsi="Baskerville"/>
        <w:b/>
        <w:bCs/>
        <w:noProof/>
        <w:sz w:val="16"/>
        <w:szCs w:val="16"/>
      </w:rPr>
      <w:t>2</w:t>
    </w:r>
    <w:r w:rsidR="000B1453" w:rsidRPr="00CE048A">
      <w:rPr>
        <w:rFonts w:ascii="Baskerville" w:hAnsi="Baskerville"/>
        <w:b/>
        <w:bCs/>
        <w:sz w:val="16"/>
        <w:szCs w:val="16"/>
      </w:rPr>
      <w:fldChar w:fldCharType="end"/>
    </w:r>
    <w:r w:rsidRPr="00CE048A">
      <w:rPr>
        <w:rFonts w:ascii="Baskerville" w:hAnsi="Baskerville"/>
        <w:sz w:val="16"/>
        <w:szCs w:val="16"/>
      </w:rPr>
      <w:t xml:space="preserve"> of </w:t>
    </w:r>
    <w:r w:rsidR="000B1453"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000B1453" w:rsidRPr="00CE048A">
      <w:rPr>
        <w:rFonts w:ascii="Baskerville" w:hAnsi="Baskerville"/>
        <w:b/>
        <w:bCs/>
        <w:sz w:val="16"/>
        <w:szCs w:val="16"/>
      </w:rPr>
      <w:fldChar w:fldCharType="separate"/>
    </w:r>
    <w:r w:rsidR="002F1CBD">
      <w:rPr>
        <w:rFonts w:ascii="Baskerville" w:hAnsi="Baskerville"/>
        <w:b/>
        <w:bCs/>
        <w:noProof/>
        <w:sz w:val="16"/>
        <w:szCs w:val="16"/>
      </w:rPr>
      <w:t>5</w:t>
    </w:r>
    <w:r w:rsidR="000B1453"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8EE" w:rsidRDefault="003608EE" w:rsidP="000C3A53">
      <w:pPr>
        <w:spacing w:before="0" w:after="0"/>
      </w:pPr>
      <w:r>
        <w:separator/>
      </w:r>
    </w:p>
  </w:footnote>
  <w:footnote w:type="continuationSeparator" w:id="0">
    <w:p w:rsidR="003608EE" w:rsidRDefault="003608EE" w:rsidP="000C3A53">
      <w:pPr>
        <w:spacing w:before="0" w:after="0"/>
      </w:pPr>
      <w:r>
        <w:continuationSeparator/>
      </w:r>
    </w:p>
  </w:footnote>
  <w:footnote w:type="continuationNotice" w:id="1">
    <w:p w:rsidR="003608EE" w:rsidRDefault="003608EE">
      <w:pPr>
        <w:spacing w:before="0"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8A" w:rsidRPr="00CE048A" w:rsidRDefault="0043438A" w:rsidP="000C3A53">
    <w:pPr>
      <w:rPr>
        <w:rFonts w:ascii="Baskerville" w:hAnsi="Baskerville"/>
        <w:sz w:val="16"/>
        <w:szCs w:val="16"/>
      </w:rPr>
    </w:pPr>
    <w:r w:rsidRPr="00CE048A">
      <w:rPr>
        <w:rFonts w:ascii="Baskerville" w:hAnsi="Baskerville"/>
        <w:sz w:val="16"/>
        <w:szCs w:val="16"/>
      </w:rPr>
      <w:t>DE-FOA-0001261</w:t>
    </w:r>
  </w:p>
  <w:p w:rsidR="0043438A" w:rsidRPr="00CE048A" w:rsidRDefault="0043438A"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stylePaneFormatFilter w:val="0004"/>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590D07"/>
    <w:rsid w:val="00011C8B"/>
    <w:rsid w:val="00021773"/>
    <w:rsid w:val="000314A9"/>
    <w:rsid w:val="00052761"/>
    <w:rsid w:val="00082FCE"/>
    <w:rsid w:val="000944B3"/>
    <w:rsid w:val="000968DF"/>
    <w:rsid w:val="000A5C89"/>
    <w:rsid w:val="000B1453"/>
    <w:rsid w:val="000C3A53"/>
    <w:rsid w:val="000C6130"/>
    <w:rsid w:val="000D1A94"/>
    <w:rsid w:val="000E25FF"/>
    <w:rsid w:val="001109AE"/>
    <w:rsid w:val="001203F1"/>
    <w:rsid w:val="001466DA"/>
    <w:rsid w:val="00177558"/>
    <w:rsid w:val="001B3321"/>
    <w:rsid w:val="001C0DFB"/>
    <w:rsid w:val="001D3071"/>
    <w:rsid w:val="001D600E"/>
    <w:rsid w:val="001E02B8"/>
    <w:rsid w:val="0020282A"/>
    <w:rsid w:val="002216BB"/>
    <w:rsid w:val="00221B4D"/>
    <w:rsid w:val="0023757F"/>
    <w:rsid w:val="00242733"/>
    <w:rsid w:val="00242FF6"/>
    <w:rsid w:val="0024648D"/>
    <w:rsid w:val="00272002"/>
    <w:rsid w:val="0028180C"/>
    <w:rsid w:val="00294904"/>
    <w:rsid w:val="002D64B1"/>
    <w:rsid w:val="002D6CA3"/>
    <w:rsid w:val="002F1CBD"/>
    <w:rsid w:val="002F6861"/>
    <w:rsid w:val="00346C87"/>
    <w:rsid w:val="003608EE"/>
    <w:rsid w:val="00373E69"/>
    <w:rsid w:val="003831F7"/>
    <w:rsid w:val="0039152B"/>
    <w:rsid w:val="003B20D2"/>
    <w:rsid w:val="003B238F"/>
    <w:rsid w:val="003C785E"/>
    <w:rsid w:val="003D3140"/>
    <w:rsid w:val="003E5F30"/>
    <w:rsid w:val="00430637"/>
    <w:rsid w:val="0043438A"/>
    <w:rsid w:val="004364D9"/>
    <w:rsid w:val="00447FFA"/>
    <w:rsid w:val="00450556"/>
    <w:rsid w:val="00480E47"/>
    <w:rsid w:val="004A2F22"/>
    <w:rsid w:val="004A4529"/>
    <w:rsid w:val="004A4839"/>
    <w:rsid w:val="004A5317"/>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C0F63"/>
    <w:rsid w:val="005C1334"/>
    <w:rsid w:val="005E047A"/>
    <w:rsid w:val="005E7122"/>
    <w:rsid w:val="00606568"/>
    <w:rsid w:val="00613505"/>
    <w:rsid w:val="00630765"/>
    <w:rsid w:val="00636EFA"/>
    <w:rsid w:val="006370B4"/>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55F5A"/>
    <w:rsid w:val="00760117"/>
    <w:rsid w:val="00761D8A"/>
    <w:rsid w:val="00773C93"/>
    <w:rsid w:val="007832CD"/>
    <w:rsid w:val="00784D58"/>
    <w:rsid w:val="00790299"/>
    <w:rsid w:val="007A00BB"/>
    <w:rsid w:val="007A2C78"/>
    <w:rsid w:val="007C4394"/>
    <w:rsid w:val="007E569F"/>
    <w:rsid w:val="007E6B32"/>
    <w:rsid w:val="007F1B95"/>
    <w:rsid w:val="007F2BA2"/>
    <w:rsid w:val="007F5B98"/>
    <w:rsid w:val="008051B1"/>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1544"/>
    <w:rsid w:val="009B42F9"/>
    <w:rsid w:val="009C498F"/>
    <w:rsid w:val="009F2297"/>
    <w:rsid w:val="009F69B7"/>
    <w:rsid w:val="00A47E52"/>
    <w:rsid w:val="00A553B3"/>
    <w:rsid w:val="00A65C8F"/>
    <w:rsid w:val="00A8174F"/>
    <w:rsid w:val="00A852BD"/>
    <w:rsid w:val="00A95C8E"/>
    <w:rsid w:val="00AA6C12"/>
    <w:rsid w:val="00AB5E3C"/>
    <w:rsid w:val="00AD262F"/>
    <w:rsid w:val="00AF0F9C"/>
    <w:rsid w:val="00AF1359"/>
    <w:rsid w:val="00AF1AB4"/>
    <w:rsid w:val="00B3320A"/>
    <w:rsid w:val="00B34D74"/>
    <w:rsid w:val="00B353B5"/>
    <w:rsid w:val="00B450D6"/>
    <w:rsid w:val="00B66928"/>
    <w:rsid w:val="00B86B75"/>
    <w:rsid w:val="00B944C6"/>
    <w:rsid w:val="00BA230E"/>
    <w:rsid w:val="00BA6B56"/>
    <w:rsid w:val="00BC48D5"/>
    <w:rsid w:val="00BD0756"/>
    <w:rsid w:val="00BD67A3"/>
    <w:rsid w:val="00C22966"/>
    <w:rsid w:val="00C26679"/>
    <w:rsid w:val="00C36279"/>
    <w:rsid w:val="00C5183F"/>
    <w:rsid w:val="00C53812"/>
    <w:rsid w:val="00C60D5F"/>
    <w:rsid w:val="00C63AC8"/>
    <w:rsid w:val="00C646B5"/>
    <w:rsid w:val="00C65DCF"/>
    <w:rsid w:val="00C81D91"/>
    <w:rsid w:val="00C832FE"/>
    <w:rsid w:val="00CB3F03"/>
    <w:rsid w:val="00CD6380"/>
    <w:rsid w:val="00CD7701"/>
    <w:rsid w:val="00CE048A"/>
    <w:rsid w:val="00D04C58"/>
    <w:rsid w:val="00D237D3"/>
    <w:rsid w:val="00D37506"/>
    <w:rsid w:val="00D400BD"/>
    <w:rsid w:val="00D524A7"/>
    <w:rsid w:val="00D62F1A"/>
    <w:rsid w:val="00D703DC"/>
    <w:rsid w:val="00DA343B"/>
    <w:rsid w:val="00DA5EC8"/>
    <w:rsid w:val="00DC2974"/>
    <w:rsid w:val="00DE465D"/>
    <w:rsid w:val="00E128ED"/>
    <w:rsid w:val="00E15EBA"/>
    <w:rsid w:val="00E315A3"/>
    <w:rsid w:val="00E3177B"/>
    <w:rsid w:val="00E36554"/>
    <w:rsid w:val="00E43A9B"/>
    <w:rsid w:val="00E57D9B"/>
    <w:rsid w:val="00E70019"/>
    <w:rsid w:val="00E77602"/>
    <w:rsid w:val="00EA19CC"/>
    <w:rsid w:val="00EA4303"/>
    <w:rsid w:val="00ED713B"/>
    <w:rsid w:val="00F01415"/>
    <w:rsid w:val="00F23BC2"/>
    <w:rsid w:val="00F45768"/>
    <w:rsid w:val="00F50878"/>
    <w:rsid w:val="00F828BE"/>
    <w:rsid w:val="00F83286"/>
    <w:rsid w:val="00F8546F"/>
    <w:rsid w:val="00F91162"/>
    <w:rsid w:val="00F9397D"/>
    <w:rsid w:val="00F94451"/>
    <w:rsid w:val="00FB18D5"/>
    <w:rsid w:val="00FE580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rsid w:val="000B1453"/>
    <w:pPr>
      <w:spacing w:before="180" w:after="180"/>
    </w:pPr>
  </w:style>
  <w:style w:type="paragraph" w:styleId="Heading1">
    <w:name w:val="heading 1"/>
    <w:basedOn w:val="Normal"/>
    <w:next w:val="Normal"/>
    <w:uiPriority w:val="9"/>
    <w:qFormat/>
    <w:rsid w:val="000B145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0B145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0B145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0B145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B145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B1453"/>
    <w:pPr>
      <w:spacing w:before="36" w:after="36"/>
    </w:pPr>
  </w:style>
  <w:style w:type="paragraph" w:styleId="Title">
    <w:name w:val="Title"/>
    <w:basedOn w:val="Normal"/>
    <w:next w:val="Normal"/>
    <w:qFormat/>
    <w:rsid w:val="000B145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0B1453"/>
    <w:pPr>
      <w:keepNext/>
      <w:keepLines/>
      <w:jc w:val="center"/>
    </w:pPr>
  </w:style>
  <w:style w:type="paragraph" w:styleId="Date">
    <w:name w:val="Date"/>
    <w:next w:val="Normal"/>
    <w:qFormat/>
    <w:rsid w:val="000B1453"/>
    <w:pPr>
      <w:keepNext/>
      <w:keepLines/>
      <w:jc w:val="center"/>
    </w:pPr>
  </w:style>
  <w:style w:type="paragraph" w:customStyle="1" w:styleId="BlockQuote">
    <w:name w:val="Block Quote"/>
    <w:basedOn w:val="Normal"/>
    <w:next w:val="Normal"/>
    <w:uiPriority w:val="9"/>
    <w:unhideWhenUsed/>
    <w:qFormat/>
    <w:rsid w:val="000B145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B1453"/>
  </w:style>
  <w:style w:type="paragraph" w:customStyle="1" w:styleId="DefinitionTerm">
    <w:name w:val="Definition Term"/>
    <w:basedOn w:val="Normal"/>
    <w:next w:val="Definition"/>
    <w:rsid w:val="000B1453"/>
    <w:pPr>
      <w:keepNext/>
      <w:keepLines/>
      <w:spacing w:after="0"/>
    </w:pPr>
    <w:rPr>
      <w:b/>
    </w:rPr>
  </w:style>
  <w:style w:type="paragraph" w:customStyle="1" w:styleId="Definition">
    <w:name w:val="Definition"/>
    <w:basedOn w:val="Normal"/>
    <w:rsid w:val="000B1453"/>
  </w:style>
  <w:style w:type="paragraph" w:styleId="BodyText">
    <w:name w:val="Body Text"/>
    <w:basedOn w:val="Normal"/>
    <w:rsid w:val="000B1453"/>
    <w:pPr>
      <w:spacing w:after="120"/>
    </w:pPr>
  </w:style>
  <w:style w:type="paragraph" w:customStyle="1" w:styleId="TableCaption">
    <w:name w:val="Table Caption"/>
    <w:basedOn w:val="Normal"/>
    <w:rsid w:val="000B1453"/>
    <w:pPr>
      <w:spacing w:before="0" w:after="120"/>
    </w:pPr>
    <w:rPr>
      <w:i/>
    </w:rPr>
  </w:style>
  <w:style w:type="paragraph" w:customStyle="1" w:styleId="ImageCaption">
    <w:name w:val="Image Caption"/>
    <w:basedOn w:val="Normal"/>
    <w:link w:val="BodyTextChar"/>
    <w:rsid w:val="000B1453"/>
    <w:pPr>
      <w:spacing w:before="0" w:after="120"/>
    </w:pPr>
    <w:rPr>
      <w:i/>
    </w:rPr>
  </w:style>
  <w:style w:type="character" w:customStyle="1" w:styleId="BodyTextChar">
    <w:name w:val="Body Text Char"/>
    <w:basedOn w:val="DefaultParagraphFont"/>
    <w:link w:val="ImageCaption"/>
    <w:rsid w:val="000B1453"/>
  </w:style>
  <w:style w:type="character" w:customStyle="1" w:styleId="VerbatimChar">
    <w:name w:val="Verbatim Char"/>
    <w:basedOn w:val="BodyTextChar"/>
    <w:link w:val="SourceCode"/>
    <w:rsid w:val="000B1453"/>
    <w:rPr>
      <w:rFonts w:ascii="Consolas" w:hAnsi="Consolas"/>
      <w:sz w:val="22"/>
    </w:rPr>
  </w:style>
  <w:style w:type="character" w:customStyle="1" w:styleId="FootnoteRef">
    <w:name w:val="Footnote Ref"/>
    <w:basedOn w:val="BodyTextChar"/>
    <w:rsid w:val="000B1453"/>
    <w:rPr>
      <w:vertAlign w:val="superscript"/>
    </w:rPr>
  </w:style>
  <w:style w:type="character" w:customStyle="1" w:styleId="Link">
    <w:name w:val="Link"/>
    <w:basedOn w:val="BodyTextChar"/>
    <w:rsid w:val="000B1453"/>
    <w:rPr>
      <w:color w:val="4F81BD" w:themeColor="accent1"/>
    </w:rPr>
  </w:style>
  <w:style w:type="paragraph" w:customStyle="1" w:styleId="SourceCode">
    <w:name w:val="Source Code"/>
    <w:basedOn w:val="Normal"/>
    <w:link w:val="VerbatimChar"/>
    <w:rsid w:val="000B1453"/>
    <w:pPr>
      <w:wordWrap w:val="0"/>
    </w:pPr>
  </w:style>
  <w:style w:type="character" w:customStyle="1" w:styleId="KeywordTok">
    <w:name w:val="KeywordTok"/>
    <w:basedOn w:val="VerbatimChar"/>
    <w:rsid w:val="000B1453"/>
    <w:rPr>
      <w:rFonts w:ascii="Consolas" w:hAnsi="Consolas"/>
      <w:b/>
      <w:color w:val="007020"/>
      <w:sz w:val="22"/>
    </w:rPr>
  </w:style>
  <w:style w:type="character" w:customStyle="1" w:styleId="DataTypeTok">
    <w:name w:val="DataTypeTok"/>
    <w:basedOn w:val="VerbatimChar"/>
    <w:rsid w:val="000B1453"/>
    <w:rPr>
      <w:rFonts w:ascii="Consolas" w:hAnsi="Consolas"/>
      <w:color w:val="902000"/>
      <w:sz w:val="22"/>
    </w:rPr>
  </w:style>
  <w:style w:type="character" w:customStyle="1" w:styleId="DecValTok">
    <w:name w:val="DecValTok"/>
    <w:basedOn w:val="VerbatimChar"/>
    <w:rsid w:val="000B1453"/>
    <w:rPr>
      <w:rFonts w:ascii="Consolas" w:hAnsi="Consolas"/>
      <w:color w:val="40A070"/>
      <w:sz w:val="22"/>
    </w:rPr>
  </w:style>
  <w:style w:type="character" w:customStyle="1" w:styleId="BaseNTok">
    <w:name w:val="BaseNTok"/>
    <w:basedOn w:val="VerbatimChar"/>
    <w:rsid w:val="000B1453"/>
    <w:rPr>
      <w:rFonts w:ascii="Consolas" w:hAnsi="Consolas"/>
      <w:color w:val="40A070"/>
      <w:sz w:val="22"/>
    </w:rPr>
  </w:style>
  <w:style w:type="character" w:customStyle="1" w:styleId="FloatTok">
    <w:name w:val="FloatTok"/>
    <w:basedOn w:val="VerbatimChar"/>
    <w:rsid w:val="000B1453"/>
    <w:rPr>
      <w:rFonts w:ascii="Consolas" w:hAnsi="Consolas"/>
      <w:color w:val="40A070"/>
      <w:sz w:val="22"/>
    </w:rPr>
  </w:style>
  <w:style w:type="character" w:customStyle="1" w:styleId="CharTok">
    <w:name w:val="CharTok"/>
    <w:basedOn w:val="VerbatimChar"/>
    <w:rsid w:val="000B1453"/>
    <w:rPr>
      <w:rFonts w:ascii="Consolas" w:hAnsi="Consolas"/>
      <w:color w:val="4070A0"/>
      <w:sz w:val="22"/>
    </w:rPr>
  </w:style>
  <w:style w:type="character" w:customStyle="1" w:styleId="StringTok">
    <w:name w:val="StringTok"/>
    <w:basedOn w:val="VerbatimChar"/>
    <w:rsid w:val="000B1453"/>
    <w:rPr>
      <w:rFonts w:ascii="Consolas" w:hAnsi="Consolas"/>
      <w:color w:val="4070A0"/>
      <w:sz w:val="22"/>
    </w:rPr>
  </w:style>
  <w:style w:type="character" w:customStyle="1" w:styleId="CommentTok">
    <w:name w:val="CommentTok"/>
    <w:basedOn w:val="VerbatimChar"/>
    <w:rsid w:val="000B1453"/>
    <w:rPr>
      <w:rFonts w:ascii="Consolas" w:hAnsi="Consolas"/>
      <w:i/>
      <w:color w:val="60A0B0"/>
      <w:sz w:val="22"/>
    </w:rPr>
  </w:style>
  <w:style w:type="character" w:customStyle="1" w:styleId="OtherTok">
    <w:name w:val="OtherTok"/>
    <w:basedOn w:val="VerbatimChar"/>
    <w:rsid w:val="000B1453"/>
    <w:rPr>
      <w:rFonts w:ascii="Consolas" w:hAnsi="Consolas"/>
      <w:color w:val="007020"/>
      <w:sz w:val="22"/>
    </w:rPr>
  </w:style>
  <w:style w:type="character" w:customStyle="1" w:styleId="AlertTok">
    <w:name w:val="AlertTok"/>
    <w:basedOn w:val="VerbatimChar"/>
    <w:rsid w:val="000B1453"/>
    <w:rPr>
      <w:rFonts w:ascii="Consolas" w:hAnsi="Consolas"/>
      <w:b/>
      <w:color w:val="FF0000"/>
      <w:sz w:val="22"/>
    </w:rPr>
  </w:style>
  <w:style w:type="character" w:customStyle="1" w:styleId="FunctionTok">
    <w:name w:val="FunctionTok"/>
    <w:basedOn w:val="VerbatimChar"/>
    <w:rsid w:val="000B1453"/>
    <w:rPr>
      <w:rFonts w:ascii="Consolas" w:hAnsi="Consolas"/>
      <w:color w:val="06287E"/>
      <w:sz w:val="22"/>
    </w:rPr>
  </w:style>
  <w:style w:type="character" w:customStyle="1" w:styleId="RegionMarkerTok">
    <w:name w:val="RegionMarkerTok"/>
    <w:basedOn w:val="VerbatimChar"/>
    <w:rsid w:val="000B1453"/>
    <w:rPr>
      <w:rFonts w:ascii="Consolas" w:hAnsi="Consolas"/>
      <w:sz w:val="22"/>
    </w:rPr>
  </w:style>
  <w:style w:type="character" w:customStyle="1" w:styleId="ErrorTok">
    <w:name w:val="ErrorTok"/>
    <w:basedOn w:val="VerbatimChar"/>
    <w:rsid w:val="000B1453"/>
    <w:rPr>
      <w:rFonts w:ascii="Consolas" w:hAnsi="Consolas"/>
      <w:b/>
      <w:color w:val="FF0000"/>
      <w:sz w:val="22"/>
    </w:rPr>
  </w:style>
  <w:style w:type="character" w:customStyle="1" w:styleId="NormalTok">
    <w:name w:val="NormalTok"/>
    <w:basedOn w:val="VerbatimChar"/>
    <w:rsid w:val="000B1453"/>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settings" Target="settings.xml"/><Relationship Id="rId47" Type="http://schemas.openxmlformats.org/officeDocument/2006/relationships/comments" Target="comments.xml"/><Relationship Id="rId50"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endnotes" Target="endnotes.xm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footnotes" Target="foot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webSettings" Target="webSettings.xml"/><Relationship Id="rId48" Type="http://schemas.openxmlformats.org/officeDocument/2006/relationships/image" Target="media/image2.png"/><Relationship Id="rId8" Type="http://schemas.openxmlformats.org/officeDocument/2006/relationships/customXml" Target="../customXml/item8.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D5CA1-EAE7-2245-9AE0-221BBA110782}">
  <ds:schemaRefs>
    <ds:schemaRef ds:uri="http://schemas.openxmlformats.org/officeDocument/2006/bibliography"/>
  </ds:schemaRefs>
</ds:datastoreItem>
</file>

<file path=customXml/itemProps10.xml><?xml version="1.0" encoding="utf-8"?>
<ds:datastoreItem xmlns:ds="http://schemas.openxmlformats.org/officeDocument/2006/customXml" ds:itemID="{C9B4EB7B-0E92-4E42-9761-5BDE6DD8E897}">
  <ds:schemaRefs>
    <ds:schemaRef ds:uri="http://schemas.openxmlformats.org/officeDocument/2006/bibliography"/>
  </ds:schemaRefs>
</ds:datastoreItem>
</file>

<file path=customXml/itemProps11.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12.xml><?xml version="1.0" encoding="utf-8"?>
<ds:datastoreItem xmlns:ds="http://schemas.openxmlformats.org/officeDocument/2006/customXml" ds:itemID="{E1BA8AB6-C2F5-8842-BAA7-C5AE52A4AD6A}">
  <ds:schemaRefs>
    <ds:schemaRef ds:uri="http://schemas.openxmlformats.org/officeDocument/2006/bibliography"/>
  </ds:schemaRefs>
</ds:datastoreItem>
</file>

<file path=customXml/itemProps13.xml><?xml version="1.0" encoding="utf-8"?>
<ds:datastoreItem xmlns:ds="http://schemas.openxmlformats.org/officeDocument/2006/customXml" ds:itemID="{49C6BD38-4A13-D84C-9AFE-80C624BF2B97}">
  <ds:schemaRefs>
    <ds:schemaRef ds:uri="http://schemas.openxmlformats.org/officeDocument/2006/bibliography"/>
  </ds:schemaRefs>
</ds:datastoreItem>
</file>

<file path=customXml/itemProps14.xml><?xml version="1.0" encoding="utf-8"?>
<ds:datastoreItem xmlns:ds="http://schemas.openxmlformats.org/officeDocument/2006/customXml" ds:itemID="{815B56FE-5FC1-934E-8AB7-FA8611C174DA}">
  <ds:schemaRefs>
    <ds:schemaRef ds:uri="http://schemas.openxmlformats.org/officeDocument/2006/bibliography"/>
  </ds:schemaRefs>
</ds:datastoreItem>
</file>

<file path=customXml/itemProps15.xml><?xml version="1.0" encoding="utf-8"?>
<ds:datastoreItem xmlns:ds="http://schemas.openxmlformats.org/officeDocument/2006/customXml" ds:itemID="{73883DB1-6FD0-7749-AC6F-42F3E9987810}">
  <ds:schemaRefs>
    <ds:schemaRef ds:uri="http://schemas.openxmlformats.org/officeDocument/2006/bibliography"/>
  </ds:schemaRefs>
</ds:datastoreItem>
</file>

<file path=customXml/itemProps16.xml><?xml version="1.0" encoding="utf-8"?>
<ds:datastoreItem xmlns:ds="http://schemas.openxmlformats.org/officeDocument/2006/customXml" ds:itemID="{156C871C-D386-D44F-A34A-E0A6D79FABDD}">
  <ds:schemaRefs>
    <ds:schemaRef ds:uri="http://schemas.openxmlformats.org/officeDocument/2006/bibliography"/>
  </ds:schemaRefs>
</ds:datastoreItem>
</file>

<file path=customXml/itemProps17.xml><?xml version="1.0" encoding="utf-8"?>
<ds:datastoreItem xmlns:ds="http://schemas.openxmlformats.org/officeDocument/2006/customXml" ds:itemID="{869BFB68-CA4B-9E49-9B03-C725A6987764}">
  <ds:schemaRefs>
    <ds:schemaRef ds:uri="http://schemas.openxmlformats.org/officeDocument/2006/bibliography"/>
  </ds:schemaRefs>
</ds:datastoreItem>
</file>

<file path=customXml/itemProps18.xml><?xml version="1.0" encoding="utf-8"?>
<ds:datastoreItem xmlns:ds="http://schemas.openxmlformats.org/officeDocument/2006/customXml" ds:itemID="{214DFABC-4A8C-0745-9D2E-791C152342EF}">
  <ds:schemaRefs>
    <ds:schemaRef ds:uri="http://schemas.openxmlformats.org/officeDocument/2006/bibliography"/>
  </ds:schemaRefs>
</ds:datastoreItem>
</file>

<file path=customXml/itemProps19.xml><?xml version="1.0" encoding="utf-8"?>
<ds:datastoreItem xmlns:ds="http://schemas.openxmlformats.org/officeDocument/2006/customXml" ds:itemID="{607254A0-228D-DD4C-8C1A-30E0E84C44BA}">
  <ds:schemaRefs>
    <ds:schemaRef ds:uri="http://schemas.openxmlformats.org/officeDocument/2006/bibliography"/>
  </ds:schemaRefs>
</ds:datastoreItem>
</file>

<file path=customXml/itemProps2.xml><?xml version="1.0" encoding="utf-8"?>
<ds:datastoreItem xmlns:ds="http://schemas.openxmlformats.org/officeDocument/2006/customXml" ds:itemID="{7F93AA92-01F0-E548-9E46-42B6A2244AB0}">
  <ds:schemaRefs>
    <ds:schemaRef ds:uri="http://schemas.openxmlformats.org/officeDocument/2006/bibliography"/>
  </ds:schemaRefs>
</ds:datastoreItem>
</file>

<file path=customXml/itemProps20.xml><?xml version="1.0" encoding="utf-8"?>
<ds:datastoreItem xmlns:ds="http://schemas.openxmlformats.org/officeDocument/2006/customXml" ds:itemID="{C672B56D-7D53-DC4A-AE4C-4F7A7487C8B8}">
  <ds:schemaRefs>
    <ds:schemaRef ds:uri="http://schemas.openxmlformats.org/officeDocument/2006/bibliography"/>
  </ds:schemaRefs>
</ds:datastoreItem>
</file>

<file path=customXml/itemProps21.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22.xml><?xml version="1.0" encoding="utf-8"?>
<ds:datastoreItem xmlns:ds="http://schemas.openxmlformats.org/officeDocument/2006/customXml" ds:itemID="{0285B861-1E8E-EF4B-88C7-257CD669E081}">
  <ds:schemaRefs>
    <ds:schemaRef ds:uri="http://schemas.openxmlformats.org/officeDocument/2006/bibliography"/>
  </ds:schemaRefs>
</ds:datastoreItem>
</file>

<file path=customXml/itemProps23.xml><?xml version="1.0" encoding="utf-8"?>
<ds:datastoreItem xmlns:ds="http://schemas.openxmlformats.org/officeDocument/2006/customXml" ds:itemID="{90FFEA88-8FF5-DB4E-A6DA-8503BF736FE8}">
  <ds:schemaRefs>
    <ds:schemaRef ds:uri="http://schemas.openxmlformats.org/officeDocument/2006/bibliography"/>
  </ds:schemaRefs>
</ds:datastoreItem>
</file>

<file path=customXml/itemProps24.xml><?xml version="1.0" encoding="utf-8"?>
<ds:datastoreItem xmlns:ds="http://schemas.openxmlformats.org/officeDocument/2006/customXml" ds:itemID="{BA10EBF6-0D0E-2D4A-BBD0-5906E2F4AE6B}">
  <ds:schemaRefs>
    <ds:schemaRef ds:uri="http://schemas.openxmlformats.org/officeDocument/2006/bibliography"/>
  </ds:schemaRefs>
</ds:datastoreItem>
</file>

<file path=customXml/itemProps25.xml><?xml version="1.0" encoding="utf-8"?>
<ds:datastoreItem xmlns:ds="http://schemas.openxmlformats.org/officeDocument/2006/customXml" ds:itemID="{1D859660-B94B-CA4A-9896-0864652F0E61}">
  <ds:schemaRefs>
    <ds:schemaRef ds:uri="http://schemas.openxmlformats.org/officeDocument/2006/bibliography"/>
  </ds:schemaRefs>
</ds:datastoreItem>
</file>

<file path=customXml/itemProps26.xml><?xml version="1.0" encoding="utf-8"?>
<ds:datastoreItem xmlns:ds="http://schemas.openxmlformats.org/officeDocument/2006/customXml" ds:itemID="{6D99D1B7-7450-844C-A387-BF9954E44266}">
  <ds:schemaRefs>
    <ds:schemaRef ds:uri="http://schemas.openxmlformats.org/officeDocument/2006/bibliography"/>
  </ds:schemaRefs>
</ds:datastoreItem>
</file>

<file path=customXml/itemProps27.xml><?xml version="1.0" encoding="utf-8"?>
<ds:datastoreItem xmlns:ds="http://schemas.openxmlformats.org/officeDocument/2006/customXml" ds:itemID="{99493EAF-F1AA-7D4E-A5C9-6554DB43EE2D}">
  <ds:schemaRefs>
    <ds:schemaRef ds:uri="http://schemas.openxmlformats.org/officeDocument/2006/bibliography"/>
  </ds:schemaRefs>
</ds:datastoreItem>
</file>

<file path=customXml/itemProps28.xml><?xml version="1.0" encoding="utf-8"?>
<ds:datastoreItem xmlns:ds="http://schemas.openxmlformats.org/officeDocument/2006/customXml" ds:itemID="{76601BBB-7A6C-954A-AF29-5CED6189CE0D}">
  <ds:schemaRefs>
    <ds:schemaRef ds:uri="http://schemas.openxmlformats.org/officeDocument/2006/bibliography"/>
  </ds:schemaRefs>
</ds:datastoreItem>
</file>

<file path=customXml/itemProps29.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3.xml><?xml version="1.0" encoding="utf-8"?>
<ds:datastoreItem xmlns:ds="http://schemas.openxmlformats.org/officeDocument/2006/customXml" ds:itemID="{27CE7CB7-4BFA-6346-A4B2-55BA7177E44D}">
  <ds:schemaRefs>
    <ds:schemaRef ds:uri="http://schemas.openxmlformats.org/officeDocument/2006/bibliography"/>
  </ds:schemaRefs>
</ds:datastoreItem>
</file>

<file path=customXml/itemProps30.xml><?xml version="1.0" encoding="utf-8"?>
<ds:datastoreItem xmlns:ds="http://schemas.openxmlformats.org/officeDocument/2006/customXml" ds:itemID="{658F8A48-925B-DC45-AE16-06EBD260F66B}">
  <ds:schemaRefs>
    <ds:schemaRef ds:uri="http://schemas.openxmlformats.org/officeDocument/2006/bibliography"/>
  </ds:schemaRefs>
</ds:datastoreItem>
</file>

<file path=customXml/itemProps31.xml><?xml version="1.0" encoding="utf-8"?>
<ds:datastoreItem xmlns:ds="http://schemas.openxmlformats.org/officeDocument/2006/customXml" ds:itemID="{B006D229-A64F-0A4F-812A-018D0C93CDBC}">
  <ds:schemaRefs>
    <ds:schemaRef ds:uri="http://schemas.openxmlformats.org/officeDocument/2006/bibliography"/>
  </ds:schemaRefs>
</ds:datastoreItem>
</file>

<file path=customXml/itemProps32.xml><?xml version="1.0" encoding="utf-8"?>
<ds:datastoreItem xmlns:ds="http://schemas.openxmlformats.org/officeDocument/2006/customXml" ds:itemID="{A0DC77BB-6031-5B4C-BD7E-B51B47748C52}">
  <ds:schemaRefs>
    <ds:schemaRef ds:uri="http://schemas.openxmlformats.org/officeDocument/2006/bibliography"/>
  </ds:schemaRefs>
</ds:datastoreItem>
</file>

<file path=customXml/itemProps33.xml><?xml version="1.0" encoding="utf-8"?>
<ds:datastoreItem xmlns:ds="http://schemas.openxmlformats.org/officeDocument/2006/customXml" ds:itemID="{775E0DA6-692D-1340-884D-95CCDDD6C65E}">
  <ds:schemaRefs>
    <ds:schemaRef ds:uri="http://schemas.openxmlformats.org/officeDocument/2006/bibliography"/>
  </ds:schemaRefs>
</ds:datastoreItem>
</file>

<file path=customXml/itemProps34.xml><?xml version="1.0" encoding="utf-8"?>
<ds:datastoreItem xmlns:ds="http://schemas.openxmlformats.org/officeDocument/2006/customXml" ds:itemID="{559BE43E-5284-1E4A-9E97-2EE1DC7C9171}">
  <ds:schemaRefs>
    <ds:schemaRef ds:uri="http://schemas.openxmlformats.org/officeDocument/2006/bibliography"/>
  </ds:schemaRefs>
</ds:datastoreItem>
</file>

<file path=customXml/itemProps35.xml><?xml version="1.0" encoding="utf-8"?>
<ds:datastoreItem xmlns:ds="http://schemas.openxmlformats.org/officeDocument/2006/customXml" ds:itemID="{A36DF508-68A6-5042-B979-75759DB38171}">
  <ds:schemaRefs>
    <ds:schemaRef ds:uri="http://schemas.openxmlformats.org/officeDocument/2006/bibliography"/>
  </ds:schemaRefs>
</ds:datastoreItem>
</file>

<file path=customXml/itemProps36.xml><?xml version="1.0" encoding="utf-8"?>
<ds:datastoreItem xmlns:ds="http://schemas.openxmlformats.org/officeDocument/2006/customXml" ds:itemID="{2144DAE9-F9FB-1449-8A18-8AA28B87DDFC}">
  <ds:schemaRefs>
    <ds:schemaRef ds:uri="http://schemas.openxmlformats.org/officeDocument/2006/bibliography"/>
  </ds:schemaRefs>
</ds:datastoreItem>
</file>

<file path=customXml/itemProps37.xml><?xml version="1.0" encoding="utf-8"?>
<ds:datastoreItem xmlns:ds="http://schemas.openxmlformats.org/officeDocument/2006/customXml" ds:itemID="{341BF581-0AFD-DC45-833A-353936569503}">
  <ds:schemaRefs>
    <ds:schemaRef ds:uri="http://schemas.openxmlformats.org/officeDocument/2006/bibliography"/>
  </ds:schemaRefs>
</ds:datastoreItem>
</file>

<file path=customXml/itemProps38.xml><?xml version="1.0" encoding="utf-8"?>
<ds:datastoreItem xmlns:ds="http://schemas.openxmlformats.org/officeDocument/2006/customXml" ds:itemID="{61A213DE-8406-47BB-90B4-A6B3E94DE451}">
  <ds:schemaRefs>
    <ds:schemaRef ds:uri="http://schemas.openxmlformats.org/officeDocument/2006/bibliography"/>
  </ds:schemaRefs>
</ds:datastoreItem>
</file>

<file path=customXml/itemProps39.xml><?xml version="1.0" encoding="utf-8"?>
<ds:datastoreItem xmlns:ds="http://schemas.openxmlformats.org/officeDocument/2006/customXml" ds:itemID="{7FDD3840-B124-461E-ABA1-FFDACE614140}">
  <ds:schemaRefs>
    <ds:schemaRef ds:uri="http://schemas.openxmlformats.org/officeDocument/2006/bibliography"/>
  </ds:schemaRefs>
</ds:datastoreItem>
</file>

<file path=customXml/itemProps4.xml><?xml version="1.0" encoding="utf-8"?>
<ds:datastoreItem xmlns:ds="http://schemas.openxmlformats.org/officeDocument/2006/customXml" ds:itemID="{2E30BA56-B63C-4445-8A78-1D524E2468E5}">
  <ds:schemaRefs>
    <ds:schemaRef ds:uri="http://schemas.openxmlformats.org/officeDocument/2006/bibliography"/>
  </ds:schemaRefs>
</ds:datastoreItem>
</file>

<file path=customXml/itemProps5.xml><?xml version="1.0" encoding="utf-8"?>
<ds:datastoreItem xmlns:ds="http://schemas.openxmlformats.org/officeDocument/2006/customXml" ds:itemID="{36BB3E04-A996-DA4A-A503-CC39D177E998}">
  <ds:schemaRefs>
    <ds:schemaRef ds:uri="http://schemas.openxmlformats.org/officeDocument/2006/bibliography"/>
  </ds:schemaRefs>
</ds:datastoreItem>
</file>

<file path=customXml/itemProps6.xml><?xml version="1.0" encoding="utf-8"?>
<ds:datastoreItem xmlns:ds="http://schemas.openxmlformats.org/officeDocument/2006/customXml" ds:itemID="{19F7CF89-BF93-084B-AE3B-4BB1FD0F195A}">
  <ds:schemaRefs>
    <ds:schemaRef ds:uri="http://schemas.openxmlformats.org/officeDocument/2006/bibliography"/>
  </ds:schemaRefs>
</ds:datastoreItem>
</file>

<file path=customXml/itemProps7.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8.xml><?xml version="1.0" encoding="utf-8"?>
<ds:datastoreItem xmlns:ds="http://schemas.openxmlformats.org/officeDocument/2006/customXml" ds:itemID="{BAC71E6A-0787-2C4F-BE0A-8957FAB46458}">
  <ds:schemaRefs>
    <ds:schemaRef ds:uri="http://schemas.openxmlformats.org/officeDocument/2006/bibliography"/>
  </ds:schemaRefs>
</ds:datastoreItem>
</file>

<file path=customXml/itemProps9.xml><?xml version="1.0" encoding="utf-8"?>
<ds:datastoreItem xmlns:ds="http://schemas.openxmlformats.org/officeDocument/2006/customXml" ds:itemID="{7FD18C0B-CCEA-704E-8C84-54E8D148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1861</Words>
  <Characters>10613</Characters>
  <Application>Microsoft Office Word</Application>
  <DocSecurity>0</DocSecurity>
  <Lines>88</Lines>
  <Paragraphs>24</Paragraphs>
  <ScaleCrop>false</ScaleCrop>
  <Company>Colorado School of Mines</Company>
  <LinksUpToDate>false</LinksUpToDate>
  <CharactersWithSpaces>12450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2</cp:revision>
  <dcterms:created xsi:type="dcterms:W3CDTF">2015-02-26T02:57:00Z</dcterms:created>
  <dcterms:modified xsi:type="dcterms:W3CDTF">2015-02-26T02:57:00Z</dcterms:modified>
</cp:coreProperties>
</file>