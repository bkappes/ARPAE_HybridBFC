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3A44" w14:textId="77777777" w:rsidR="00E56B2A" w:rsidRPr="00E178DB" w:rsidRDefault="008E7500" w:rsidP="00E56B2A">
      <w:pPr>
        <w:pStyle w:val="NoSpacing"/>
        <w:jc w:val="center"/>
        <w:rPr>
          <w:rFonts w:cstheme="minorHAnsi"/>
          <w:b/>
          <w:color w:val="FF0000"/>
          <w:szCs w:val="24"/>
        </w:rPr>
      </w:pPr>
      <w:r>
        <w:rPr>
          <w:rFonts w:cstheme="minorHAnsi"/>
          <w:b/>
          <w:noProof/>
          <w:color w:val="FF0000"/>
          <w:szCs w:val="24"/>
          <w:lang w:bidi="ar-SA"/>
        </w:rPr>
        <w:t>CONCEPT PAPER DEVELOPMENT</w:t>
      </w:r>
      <w:r w:rsidR="00160EF9" w:rsidRPr="00E178DB">
        <w:rPr>
          <w:rFonts w:cstheme="minorHAnsi"/>
          <w:b/>
          <w:noProof/>
          <w:color w:val="FF0000"/>
          <w:szCs w:val="24"/>
          <w:lang w:bidi="ar-SA"/>
        </w:rPr>
        <w:t xml:space="preserve"> </w:t>
      </w:r>
      <w:r w:rsidR="004E011C" w:rsidRPr="00E178DB">
        <w:rPr>
          <w:rFonts w:cstheme="minorHAnsi"/>
          <w:b/>
          <w:noProof/>
          <w:color w:val="FF0000"/>
          <w:szCs w:val="24"/>
          <w:lang w:bidi="ar-SA"/>
        </w:rPr>
        <w:t>TEMPLATE</w:t>
      </w:r>
    </w:p>
    <w:p w14:paraId="5D903664" w14:textId="77777777" w:rsidR="00E178DB" w:rsidRPr="008E7500" w:rsidRDefault="00E178DB" w:rsidP="00E178DB">
      <w:pPr>
        <w:rPr>
          <w:rFonts w:cstheme="minorHAnsi"/>
        </w:rPr>
      </w:pPr>
      <w:r w:rsidRPr="008E7500">
        <w:rPr>
          <w:rFonts w:cstheme="minorHAnsi"/>
        </w:rPr>
        <w:t xml:space="preserve">Due </w:t>
      </w:r>
      <w:r w:rsidRPr="008E7500">
        <w:rPr>
          <w:rFonts w:cstheme="minorHAnsi"/>
          <w:color w:val="FF0000"/>
        </w:rPr>
        <w:t xml:space="preserve">January 23 </w:t>
      </w:r>
      <w:r w:rsidR="00355CD6">
        <w:rPr>
          <w:rFonts w:cstheme="minorHAnsi"/>
          <w:color w:val="FF0000"/>
        </w:rPr>
        <w:t xml:space="preserve">5:00 PM </w:t>
      </w:r>
      <w:r w:rsidR="008E7500" w:rsidRPr="008E7500">
        <w:rPr>
          <w:rFonts w:cstheme="minorHAnsi"/>
          <w:color w:val="FF0000"/>
        </w:rPr>
        <w:t>to</w:t>
      </w:r>
      <w:r w:rsidR="002E6A48">
        <w:rPr>
          <w:rFonts w:cstheme="minorHAnsi"/>
          <w:color w:val="FF0000"/>
        </w:rPr>
        <w:t>:</w:t>
      </w:r>
    </w:p>
    <w:p w14:paraId="0083858E" w14:textId="0726A514" w:rsidR="00E178DB" w:rsidRDefault="00E178DB" w:rsidP="005D605E">
      <w:pPr>
        <w:spacing w:after="0" w:line="240" w:lineRule="auto"/>
        <w:rPr>
          <w:rFonts w:cstheme="minorHAnsi"/>
        </w:rPr>
      </w:pPr>
      <w:r>
        <w:rPr>
          <w:rFonts w:cstheme="minorHAnsi"/>
        </w:rPr>
        <w:t>PI/Center:</w:t>
      </w:r>
      <w:r w:rsidR="00747B0D">
        <w:rPr>
          <w:rFonts w:cstheme="minorHAnsi"/>
        </w:rPr>
        <w:t xml:space="preserve"> Steven Christensen/5K00</w:t>
      </w:r>
    </w:p>
    <w:p w14:paraId="50A7494A" w14:textId="7097ACBB" w:rsidR="00E178DB" w:rsidRDefault="00E178DB" w:rsidP="005D605E">
      <w:pPr>
        <w:spacing w:after="0" w:line="240" w:lineRule="auto"/>
        <w:rPr>
          <w:rFonts w:cstheme="minorHAnsi"/>
        </w:rPr>
      </w:pPr>
      <w:r>
        <w:rPr>
          <w:rFonts w:cstheme="minorHAnsi"/>
        </w:rPr>
        <w:t>Category/Sub-Category (Page 5)</w:t>
      </w:r>
      <w:r w:rsidRPr="00160EF9">
        <w:rPr>
          <w:rFonts w:cstheme="minorHAnsi"/>
        </w:rPr>
        <w:t>:</w:t>
      </w:r>
      <w:r w:rsidR="00747B0D">
        <w:rPr>
          <w:rFonts w:cstheme="minorHAnsi"/>
        </w:rPr>
        <w:t xml:space="preserve"> </w:t>
      </w:r>
    </w:p>
    <w:p w14:paraId="3CB37845" w14:textId="102E53F8" w:rsidR="00E178DB" w:rsidRPr="00160EF9" w:rsidRDefault="00E178DB" w:rsidP="005D605E">
      <w:pPr>
        <w:spacing w:after="0" w:line="240" w:lineRule="auto"/>
        <w:rPr>
          <w:rFonts w:cstheme="minorHAnsi"/>
        </w:rPr>
      </w:pPr>
      <w:r w:rsidRPr="00160EF9">
        <w:rPr>
          <w:rFonts w:cstheme="minorHAnsi"/>
        </w:rPr>
        <w:t>Project Title</w:t>
      </w:r>
      <w:r w:rsidR="00482BBA">
        <w:rPr>
          <w:rFonts w:cstheme="minorHAnsi"/>
        </w:rPr>
        <w:t xml:space="preserve"> (draft)</w:t>
      </w:r>
      <w:r w:rsidRPr="00160EF9">
        <w:rPr>
          <w:rFonts w:cstheme="minorHAnsi"/>
        </w:rPr>
        <w:t>:</w:t>
      </w:r>
      <w:r w:rsidR="00A10B52">
        <w:rPr>
          <w:rFonts w:cstheme="minorHAnsi"/>
        </w:rPr>
        <w:t xml:space="preserve">  Developing a hybrid battery-liquid fuel cell for transportation applications</w:t>
      </w:r>
    </w:p>
    <w:p w14:paraId="4C19D2F2" w14:textId="396F447A" w:rsidR="00E178DB" w:rsidRDefault="00E178DB" w:rsidP="005D605E">
      <w:pPr>
        <w:spacing w:after="0" w:line="240" w:lineRule="auto"/>
        <w:rPr>
          <w:rFonts w:cstheme="minorHAnsi"/>
        </w:rPr>
      </w:pPr>
      <w:r>
        <w:rPr>
          <w:rFonts w:cstheme="minorHAnsi"/>
        </w:rPr>
        <w:t>Lead Organization:</w:t>
      </w:r>
      <w:r w:rsidR="001E65F5">
        <w:rPr>
          <w:rFonts w:cstheme="minorHAnsi"/>
        </w:rPr>
        <w:t>5K00</w:t>
      </w:r>
    </w:p>
    <w:p w14:paraId="15BE6CA0" w14:textId="19E95FF2" w:rsidR="00E178DB" w:rsidRDefault="000621BC" w:rsidP="005D605E">
      <w:pPr>
        <w:spacing w:after="0" w:line="240" w:lineRule="auto"/>
        <w:rPr>
          <w:rFonts w:cstheme="minorHAnsi"/>
        </w:rPr>
      </w:pPr>
      <w:r>
        <w:rPr>
          <w:rFonts w:cstheme="minorHAnsi"/>
        </w:rPr>
        <w:t>Project Team and Role:</w:t>
      </w:r>
      <w:r w:rsidR="008B3726">
        <w:rPr>
          <w:rFonts w:cstheme="minorHAnsi"/>
        </w:rPr>
        <w:t xml:space="preserve"> Branden Kappes/Co-PI (Colorado School of Mines/PGI Inc.), Chunmei Ban, Katherine Hurst</w:t>
      </w:r>
    </w:p>
    <w:p w14:paraId="455A0061" w14:textId="77777777" w:rsidR="00482BBA" w:rsidRPr="000621BC" w:rsidRDefault="00482BBA" w:rsidP="005D605E">
      <w:pPr>
        <w:spacing w:after="0" w:line="240" w:lineRule="auto"/>
        <w:rPr>
          <w:rFonts w:cstheme="minorHAnsi"/>
        </w:rPr>
      </w:pPr>
    </w:p>
    <w:p w14:paraId="28CD634E" w14:textId="77777777" w:rsidR="00160EF9" w:rsidRPr="008E7500" w:rsidRDefault="00482BBA" w:rsidP="005D605E">
      <w:pPr>
        <w:spacing w:after="0" w:line="240" w:lineRule="auto"/>
        <w:jc w:val="center"/>
        <w:rPr>
          <w:b/>
          <w:color w:val="FF0000"/>
        </w:rPr>
      </w:pPr>
      <w:r w:rsidRPr="008E7500">
        <w:rPr>
          <w:b/>
          <w:color w:val="FF0000"/>
        </w:rPr>
        <w:t>CONCEPT DEVELOPMENT TEMPLATE</w:t>
      </w:r>
    </w:p>
    <w:p w14:paraId="6A67678C" w14:textId="77777777" w:rsidR="00482BBA" w:rsidRDefault="00482BBA" w:rsidP="005D605E">
      <w:pPr>
        <w:spacing w:after="0" w:line="240" w:lineRule="auto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7"/>
        <w:gridCol w:w="7559"/>
      </w:tblGrid>
      <w:tr w:rsidR="005D605E" w:rsidRPr="005B48DA" w14:paraId="00F74B13" w14:textId="77777777" w:rsidTr="00482BBA">
        <w:trPr>
          <w:trHeight w:val="1133"/>
        </w:trPr>
        <w:tc>
          <w:tcPr>
            <w:tcW w:w="1053" w:type="pct"/>
          </w:tcPr>
          <w:p w14:paraId="1BFC5940" w14:textId="77777777" w:rsidR="005D605E" w:rsidRPr="00482BBA" w:rsidRDefault="005D605E" w:rsidP="005D4B71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 xml:space="preserve">EXPLICIT GOAL(S) </w:t>
            </w:r>
          </w:p>
          <w:p w14:paraId="3AF8BB9A" w14:textId="77777777" w:rsidR="005D605E" w:rsidRPr="00482BBA" w:rsidRDefault="005D605E" w:rsidP="005D4B71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sz w:val="22"/>
                <w:szCs w:val="24"/>
                <w:lang w:bidi="ar-SA"/>
              </w:rPr>
              <w:t xml:space="preserve">(of </w:t>
            </w:r>
            <w:r w:rsidR="001A218F">
              <w:rPr>
                <w:rFonts w:cstheme="minorHAnsi"/>
                <w:sz w:val="22"/>
                <w:szCs w:val="24"/>
                <w:lang w:bidi="ar-SA"/>
              </w:rPr>
              <w:t>ARPA-e</w:t>
            </w:r>
            <w:r w:rsidRPr="00482BBA">
              <w:rPr>
                <w:rFonts w:cstheme="minorHAnsi"/>
                <w:sz w:val="22"/>
                <w:szCs w:val="24"/>
                <w:lang w:bidi="ar-SA"/>
              </w:rPr>
              <w:t>)</w:t>
            </w:r>
          </w:p>
          <w:p w14:paraId="7341C421" w14:textId="77777777" w:rsidR="005D605E" w:rsidRPr="00482BBA" w:rsidRDefault="005D605E" w:rsidP="005D605E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</w:p>
        </w:tc>
        <w:tc>
          <w:tcPr>
            <w:tcW w:w="3947" w:type="pct"/>
          </w:tcPr>
          <w:p w14:paraId="3D0E273D" w14:textId="4AD6A71A" w:rsidR="005D605E" w:rsidRPr="00A10B52" w:rsidRDefault="008E49D4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Reduces reliance on imported energy by promoting methanol as fuel source.  </w:t>
            </w:r>
          </w:p>
          <w:p w14:paraId="630435BC" w14:textId="552F9BB9" w:rsidR="005D605E" w:rsidRPr="00A10B52" w:rsidRDefault="005D605E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 </w:t>
            </w:r>
            <w:r w:rsidR="008E49D4" w:rsidRPr="00A10B52">
              <w:rPr>
                <w:rFonts w:cstheme="minorHAnsi"/>
                <w:color w:val="3366FF"/>
                <w:szCs w:val="24"/>
                <w:lang w:bidi="ar-SA"/>
              </w:rPr>
              <w:t>This proposed concept could be operated as a closed carbon system.</w:t>
            </w:r>
          </w:p>
          <w:p w14:paraId="338E60B0" w14:textId="418D0A8D" w:rsidR="005D605E" w:rsidRPr="00A10B52" w:rsidRDefault="008E49D4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The concept proposes a solution to energy density problems with electric vehicles.  </w:t>
            </w:r>
          </w:p>
          <w:p w14:paraId="78200F49" w14:textId="77777777" w:rsidR="005D605E" w:rsidRPr="005D605E" w:rsidRDefault="005D605E" w:rsidP="005D605E">
            <w:pPr>
              <w:autoSpaceDE w:val="0"/>
              <w:autoSpaceDN w:val="0"/>
              <w:adjustRightInd w:val="0"/>
              <w:ind w:firstLine="60"/>
              <w:rPr>
                <w:rFonts w:cstheme="minorHAnsi"/>
                <w:szCs w:val="24"/>
                <w:lang w:bidi="ar-SA"/>
              </w:rPr>
            </w:pPr>
          </w:p>
        </w:tc>
      </w:tr>
      <w:tr w:rsidR="005D605E" w:rsidRPr="005B48DA" w14:paraId="1D82BF6F" w14:textId="77777777" w:rsidTr="00482BBA">
        <w:trPr>
          <w:trHeight w:val="691"/>
        </w:trPr>
        <w:tc>
          <w:tcPr>
            <w:tcW w:w="1053" w:type="pct"/>
          </w:tcPr>
          <w:p w14:paraId="2A07CC94" w14:textId="77777777" w:rsidR="005D605E" w:rsidRPr="00482BBA" w:rsidRDefault="005D605E" w:rsidP="005D605E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 xml:space="preserve">ISSUES/NEED(S) </w:t>
            </w:r>
          </w:p>
          <w:p w14:paraId="084017D9" w14:textId="77777777" w:rsidR="005D605E" w:rsidRPr="00482BBA" w:rsidRDefault="001A218F" w:rsidP="001A218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4"/>
                <w:lang w:bidi="ar-SA"/>
              </w:rPr>
            </w:pPr>
            <w:r>
              <w:rPr>
                <w:rFonts w:cstheme="minorHAnsi"/>
                <w:sz w:val="22"/>
                <w:szCs w:val="24"/>
                <w:lang w:bidi="ar-SA"/>
              </w:rPr>
              <w:t>(unwritten</w:t>
            </w:r>
            <w:r w:rsidR="005D605E" w:rsidRPr="00482BBA">
              <w:rPr>
                <w:rFonts w:cstheme="minorHAnsi"/>
                <w:sz w:val="22"/>
                <w:szCs w:val="24"/>
                <w:lang w:bidi="ar-SA"/>
              </w:rPr>
              <w:t>)</w:t>
            </w:r>
          </w:p>
        </w:tc>
        <w:tc>
          <w:tcPr>
            <w:tcW w:w="3947" w:type="pct"/>
          </w:tcPr>
          <w:p w14:paraId="1DDF82CA" w14:textId="22977499" w:rsidR="005D605E" w:rsidRPr="00A10B52" w:rsidRDefault="005D605E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>
              <w:rPr>
                <w:rFonts w:cstheme="minorHAnsi"/>
                <w:szCs w:val="24"/>
                <w:lang w:bidi="ar-SA"/>
              </w:rPr>
              <w:t xml:space="preserve"> </w:t>
            </w:r>
            <w:r w:rsidR="008E49D4" w:rsidRPr="00A10B52">
              <w:rPr>
                <w:rFonts w:cstheme="minorHAnsi"/>
                <w:color w:val="3366FF"/>
                <w:szCs w:val="24"/>
                <w:lang w:bidi="ar-SA"/>
              </w:rPr>
              <w:t>Addresses need for high energy density in transportation applications.</w:t>
            </w:r>
          </w:p>
          <w:p w14:paraId="22A93BE4" w14:textId="2859F482" w:rsidR="005D605E" w:rsidRPr="00A10B52" w:rsidRDefault="005D605E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 </w:t>
            </w:r>
            <w:r w:rsidR="008E49D4" w:rsidRPr="00A10B52">
              <w:rPr>
                <w:rFonts w:cstheme="minorHAnsi"/>
                <w:color w:val="3366FF"/>
                <w:szCs w:val="24"/>
                <w:lang w:bidi="ar-SA"/>
              </w:rPr>
              <w:t xml:space="preserve">Combines a battery and direct-methanol fuel cell (DMFC) as a hybrid power source </w:t>
            </w:r>
          </w:p>
          <w:p w14:paraId="516B5402" w14:textId="1E05E882" w:rsidR="005D605E" w:rsidRPr="005D605E" w:rsidRDefault="008E49D4" w:rsidP="005D605E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cstheme="minorHAnsi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>Will address specific issues with methanol cross</w:t>
            </w:r>
            <w:del w:id="0" w:author="Branden Kappes" w:date="2015-01-22T20:34:00Z">
              <w:r w:rsidRPr="00A10B52" w:rsidDel="00AA1838">
                <w:rPr>
                  <w:rFonts w:cstheme="minorHAnsi"/>
                  <w:color w:val="3366FF"/>
                  <w:szCs w:val="24"/>
                  <w:lang w:bidi="ar-SA"/>
                </w:rPr>
                <w:delText>-</w:delText>
              </w:r>
            </w:del>
            <w:r w:rsidRPr="00A10B52">
              <w:rPr>
                <w:rFonts w:cstheme="minorHAnsi"/>
                <w:color w:val="3366FF"/>
                <w:szCs w:val="24"/>
                <w:lang w:bidi="ar-SA"/>
              </w:rPr>
              <w:t>over current.</w:t>
            </w:r>
            <w:r>
              <w:rPr>
                <w:rFonts w:cstheme="minorHAnsi"/>
                <w:szCs w:val="24"/>
                <w:lang w:bidi="ar-SA"/>
              </w:rPr>
              <w:t xml:space="preserve">  </w:t>
            </w:r>
          </w:p>
        </w:tc>
      </w:tr>
      <w:tr w:rsidR="005D605E" w:rsidRPr="005B48DA" w14:paraId="211B1ACD" w14:textId="77777777" w:rsidTr="00482BBA">
        <w:trPr>
          <w:trHeight w:val="691"/>
        </w:trPr>
        <w:tc>
          <w:tcPr>
            <w:tcW w:w="1053" w:type="pct"/>
          </w:tcPr>
          <w:p w14:paraId="3BF6DA4B" w14:textId="77777777" w:rsidR="005D605E" w:rsidRPr="00482BBA" w:rsidRDefault="005D605E" w:rsidP="00160EF9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>CONCEPT/IDEA</w:t>
            </w:r>
          </w:p>
          <w:p w14:paraId="08214857" w14:textId="77777777" w:rsidR="005D605E" w:rsidRPr="00482BBA" w:rsidRDefault="005D605E" w:rsidP="001A218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sz w:val="22"/>
                <w:szCs w:val="24"/>
                <w:lang w:bidi="ar-SA"/>
              </w:rPr>
              <w:t>(</w:t>
            </w:r>
            <w:r w:rsidR="001A218F">
              <w:rPr>
                <w:rFonts w:cstheme="minorHAnsi"/>
                <w:sz w:val="22"/>
                <w:szCs w:val="24"/>
                <w:lang w:bidi="ar-SA"/>
              </w:rPr>
              <w:t>adddressing</w:t>
            </w:r>
            <w:r w:rsidR="00482BBA">
              <w:rPr>
                <w:rFonts w:cstheme="minorHAnsi"/>
                <w:sz w:val="22"/>
                <w:szCs w:val="24"/>
                <w:lang w:bidi="ar-SA"/>
              </w:rPr>
              <w:t xml:space="preserve"> </w:t>
            </w:r>
            <w:r w:rsidR="001A218F">
              <w:rPr>
                <w:rFonts w:cstheme="minorHAnsi"/>
                <w:sz w:val="22"/>
                <w:szCs w:val="24"/>
                <w:lang w:bidi="ar-SA"/>
              </w:rPr>
              <w:t>ARPA-e</w:t>
            </w:r>
            <w:r w:rsidR="00482BBA">
              <w:rPr>
                <w:rFonts w:cstheme="minorHAnsi"/>
                <w:sz w:val="22"/>
                <w:szCs w:val="24"/>
                <w:lang w:bidi="ar-SA"/>
              </w:rPr>
              <w:t xml:space="preserve"> </w:t>
            </w:r>
            <w:r w:rsidRPr="00482BBA">
              <w:rPr>
                <w:rFonts w:cstheme="minorHAnsi"/>
                <w:sz w:val="22"/>
                <w:szCs w:val="24"/>
                <w:lang w:bidi="ar-SA"/>
              </w:rPr>
              <w:t>goals/needs)</w:t>
            </w:r>
          </w:p>
        </w:tc>
        <w:tc>
          <w:tcPr>
            <w:tcW w:w="3947" w:type="pct"/>
          </w:tcPr>
          <w:p w14:paraId="2413B714" w14:textId="7B0BDD83" w:rsidR="00482BBA" w:rsidRPr="00A10B52" w:rsidRDefault="00A10B52" w:rsidP="005D605E">
            <w:p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>We will develop a hybrid battery – direct methanol fuel cell (DMFC) system for application in electric vehicles.  The technical issues we will address are reducing/eliminating methanol crossover current by developing composite membranes.  We will also target catalyst dissolution b</w:t>
            </w:r>
            <w:ins w:id="1" w:author="Branden Kappes" w:date="2015-01-22T20:35:00Z">
              <w:r w:rsidR="00AA1838">
                <w:rPr>
                  <w:rFonts w:cstheme="minorHAnsi"/>
                  <w:color w:val="3366FF"/>
                  <w:szCs w:val="24"/>
                  <w:lang w:bidi="ar-SA"/>
                </w:rPr>
                <w:t>y</w:t>
              </w:r>
            </w:ins>
            <w:del w:id="2" w:author="Branden Kappes" w:date="2015-01-22T20:35:00Z">
              <w:r w:rsidRPr="00A10B52" w:rsidDel="00AA1838">
                <w:rPr>
                  <w:rFonts w:cstheme="minorHAnsi"/>
                  <w:color w:val="3366FF"/>
                  <w:szCs w:val="24"/>
                  <w:lang w:bidi="ar-SA"/>
                </w:rPr>
                <w:delText>ut</w:delText>
              </w:r>
            </w:del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 developing ternary acid-</w:t>
            </w:r>
            <w:r w:rsidR="008B3726" w:rsidRPr="00A10B52">
              <w:rPr>
                <w:rFonts w:cstheme="minorHAnsi"/>
                <w:color w:val="3366FF"/>
                <w:szCs w:val="24"/>
                <w:lang w:bidi="ar-SA"/>
              </w:rPr>
              <w:t>hardened</w:t>
            </w: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 catalysts.  The team is comprised of Steven Christensen, Branden Kappes </w:t>
            </w:r>
            <w:r w:rsidR="008B3726">
              <w:rPr>
                <w:rFonts w:cstheme="minorHAnsi"/>
                <w:color w:val="3366FF"/>
                <w:szCs w:val="24"/>
                <w:lang w:bidi="ar-SA"/>
              </w:rPr>
              <w:t xml:space="preserve">, </w:t>
            </w:r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Chunmei Ban, and Katherine Hurst.  </w:t>
            </w:r>
          </w:p>
          <w:p w14:paraId="0EB06B90" w14:textId="77777777" w:rsidR="00482BBA" w:rsidRDefault="00482BBA" w:rsidP="00A10B5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bidi="ar-SA"/>
              </w:rPr>
            </w:pPr>
          </w:p>
        </w:tc>
      </w:tr>
      <w:tr w:rsidR="005D605E" w:rsidRPr="005B48DA" w14:paraId="1DD3A493" w14:textId="77777777" w:rsidTr="00482BBA">
        <w:trPr>
          <w:trHeight w:val="691"/>
        </w:trPr>
        <w:tc>
          <w:tcPr>
            <w:tcW w:w="1053" w:type="pct"/>
          </w:tcPr>
          <w:p w14:paraId="27DFF9C0" w14:textId="77777777" w:rsidR="005D605E" w:rsidRPr="00482BBA" w:rsidRDefault="005D605E" w:rsidP="00160EF9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>BENEFIT</w:t>
            </w:r>
          </w:p>
          <w:p w14:paraId="567CF4F8" w14:textId="77777777" w:rsidR="005D605E" w:rsidRPr="00482BBA" w:rsidRDefault="005D605E" w:rsidP="00160EF9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sz w:val="22"/>
                <w:szCs w:val="24"/>
                <w:lang w:bidi="ar-SA"/>
              </w:rPr>
              <w:t>(to the customer)</w:t>
            </w:r>
          </w:p>
        </w:tc>
        <w:tc>
          <w:tcPr>
            <w:tcW w:w="3947" w:type="pct"/>
          </w:tcPr>
          <w:p w14:paraId="12CEAD1B" w14:textId="0CB91E47" w:rsidR="005D605E" w:rsidRPr="00A10B52" w:rsidRDefault="001E65F5" w:rsidP="001E65F5">
            <w:p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>Providing sustainable and scalable electric transportation that can serve private and commercial applications is a significant issue for US Energy Policy.  This proposal provides a power system that has the energy density and energy</w:t>
            </w:r>
            <w:ins w:id="3" w:author="Branden Kappes" w:date="2015-01-22T20:35:00Z">
              <w:r w:rsidR="00AA1838">
                <w:rPr>
                  <w:rFonts w:cstheme="minorHAnsi"/>
                  <w:color w:val="3366FF"/>
                  <w:szCs w:val="24"/>
                  <w:lang w:bidi="ar-SA"/>
                </w:rPr>
                <w:t>-</w:t>
              </w:r>
            </w:ins>
            <w:del w:id="4" w:author="Branden Kappes" w:date="2015-01-22T20:35:00Z">
              <w:r w:rsidRPr="00A10B52" w:rsidDel="00AA1838">
                <w:rPr>
                  <w:rFonts w:cstheme="minorHAnsi"/>
                  <w:color w:val="3366FF"/>
                  <w:szCs w:val="24"/>
                  <w:lang w:bidi="ar-SA"/>
                </w:rPr>
                <w:delText xml:space="preserve"> </w:delText>
              </w:r>
            </w:del>
            <w:r w:rsidRPr="00A10B52">
              <w:rPr>
                <w:rFonts w:cstheme="minorHAnsi"/>
                <w:color w:val="3366FF"/>
                <w:szCs w:val="24"/>
                <w:lang w:bidi="ar-SA"/>
              </w:rPr>
              <w:t>on</w:t>
            </w:r>
            <w:ins w:id="5" w:author="Branden Kappes" w:date="2015-01-22T20:35:00Z">
              <w:r w:rsidR="00AA1838">
                <w:rPr>
                  <w:rFonts w:cstheme="minorHAnsi"/>
                  <w:color w:val="3366FF"/>
                  <w:szCs w:val="24"/>
                  <w:lang w:bidi="ar-SA"/>
                </w:rPr>
                <w:t>-</w:t>
              </w:r>
            </w:ins>
            <w:del w:id="6" w:author="Branden Kappes" w:date="2015-01-22T20:35:00Z">
              <w:r w:rsidRPr="00A10B52" w:rsidDel="00AA1838">
                <w:rPr>
                  <w:rFonts w:cstheme="minorHAnsi"/>
                  <w:color w:val="3366FF"/>
                  <w:szCs w:val="24"/>
                  <w:lang w:bidi="ar-SA"/>
                </w:rPr>
                <w:delText xml:space="preserve"> </w:delText>
              </w:r>
            </w:del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demand required and could be made to be a closed carbon system.  </w:t>
            </w:r>
          </w:p>
        </w:tc>
      </w:tr>
      <w:tr w:rsidR="005D605E" w:rsidRPr="005B48DA" w14:paraId="6102F9CF" w14:textId="77777777" w:rsidTr="00482BBA">
        <w:trPr>
          <w:trHeight w:val="691"/>
        </w:trPr>
        <w:tc>
          <w:tcPr>
            <w:tcW w:w="1053" w:type="pct"/>
          </w:tcPr>
          <w:p w14:paraId="5B5D64FB" w14:textId="77777777" w:rsidR="00482BBA" w:rsidRPr="00482BBA" w:rsidRDefault="005D605E" w:rsidP="00160EF9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>PROOF/</w:t>
            </w:r>
          </w:p>
          <w:p w14:paraId="28F7D943" w14:textId="77777777" w:rsidR="005D605E" w:rsidRPr="00482BBA" w:rsidRDefault="005D605E" w:rsidP="00160EF9">
            <w:pPr>
              <w:autoSpaceDE w:val="0"/>
              <w:autoSpaceDN w:val="0"/>
              <w:adjustRightInd w:val="0"/>
              <w:rPr>
                <w:rFonts w:cstheme="minorHAnsi"/>
                <w:b/>
                <w:sz w:val="22"/>
                <w:szCs w:val="24"/>
                <w:lang w:bidi="ar-SA"/>
              </w:rPr>
            </w:pPr>
            <w:r w:rsidRPr="00482BBA">
              <w:rPr>
                <w:rFonts w:cstheme="minorHAnsi"/>
                <w:b/>
                <w:sz w:val="22"/>
                <w:szCs w:val="24"/>
                <w:lang w:bidi="ar-SA"/>
              </w:rPr>
              <w:t>VALIDATION</w:t>
            </w:r>
          </w:p>
        </w:tc>
        <w:tc>
          <w:tcPr>
            <w:tcW w:w="3947" w:type="pct"/>
          </w:tcPr>
          <w:p w14:paraId="47569E48" w14:textId="645F5C92" w:rsidR="005D605E" w:rsidRPr="00A10B52" w:rsidRDefault="001E65F5" w:rsidP="005D4B71">
            <w:pPr>
              <w:autoSpaceDE w:val="0"/>
              <w:autoSpaceDN w:val="0"/>
              <w:adjustRightInd w:val="0"/>
              <w:rPr>
                <w:rFonts w:cstheme="minorHAnsi"/>
                <w:color w:val="3366FF"/>
                <w:szCs w:val="24"/>
                <w:lang w:bidi="ar-SA"/>
              </w:rPr>
            </w:pPr>
            <w:r w:rsidRPr="00A10B52">
              <w:rPr>
                <w:rFonts w:cstheme="minorHAnsi"/>
                <w:color w:val="3366FF"/>
                <w:szCs w:val="24"/>
                <w:lang w:bidi="ar-SA"/>
              </w:rPr>
              <w:t>Resolving issues with methanol cross</w:t>
            </w:r>
            <w:del w:id="7" w:author="Branden Kappes" w:date="2015-01-22T20:36:00Z">
              <w:r w:rsidRPr="00A10B52" w:rsidDel="00AA1838">
                <w:rPr>
                  <w:rFonts w:cstheme="minorHAnsi"/>
                  <w:color w:val="3366FF"/>
                  <w:szCs w:val="24"/>
                  <w:lang w:bidi="ar-SA"/>
                </w:rPr>
                <w:delText>-</w:delText>
              </w:r>
            </w:del>
            <w:r w:rsidRPr="00A10B52">
              <w:rPr>
                <w:rFonts w:cstheme="minorHAnsi"/>
                <w:color w:val="3366FF"/>
                <w:szCs w:val="24"/>
                <w:lang w:bidi="ar-SA"/>
              </w:rPr>
              <w:t xml:space="preserve">over current will overcome the challenges to battery-fuel cell hybrid with a liquid fuel source.  </w:t>
            </w:r>
          </w:p>
        </w:tc>
      </w:tr>
    </w:tbl>
    <w:p w14:paraId="4A36693E" w14:textId="77777777" w:rsidR="000621BC" w:rsidRPr="00167A7E" w:rsidRDefault="000621BC" w:rsidP="000621BC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18"/>
          <w:szCs w:val="18"/>
          <w:lang w:bidi="ar-SA"/>
        </w:rPr>
      </w:pPr>
    </w:p>
    <w:p w14:paraId="247050B5" w14:textId="77777777" w:rsidR="00482BBA" w:rsidRDefault="00482BBA">
      <w:pPr>
        <w:rPr>
          <w:rFonts w:cstheme="minorHAnsi"/>
          <w:b/>
          <w:color w:val="7030A0"/>
          <w:sz w:val="18"/>
          <w:szCs w:val="18"/>
          <w:lang w:bidi="ar-SA"/>
        </w:rPr>
      </w:pPr>
      <w:r>
        <w:rPr>
          <w:rFonts w:cstheme="minorHAnsi"/>
          <w:b/>
          <w:color w:val="7030A0"/>
          <w:sz w:val="18"/>
          <w:szCs w:val="18"/>
          <w:lang w:bidi="ar-SA"/>
        </w:rPr>
        <w:br w:type="page"/>
      </w:r>
    </w:p>
    <w:p w14:paraId="03D4F9C9" w14:textId="77777777" w:rsidR="00482BBA" w:rsidRPr="00482BBA" w:rsidRDefault="00482BBA" w:rsidP="00482BB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FF0000"/>
          <w:szCs w:val="18"/>
          <w:lang w:bidi="ar-SA"/>
        </w:rPr>
      </w:pPr>
      <w:r w:rsidRPr="00482BBA">
        <w:rPr>
          <w:rFonts w:cstheme="minorHAnsi"/>
          <w:b/>
          <w:color w:val="FF0000"/>
          <w:szCs w:val="18"/>
          <w:lang w:bidi="ar-SA"/>
        </w:rPr>
        <w:lastRenderedPageBreak/>
        <w:t>STRATEGIC RESPONSE TO EVALUATION CRITERIA</w:t>
      </w:r>
    </w:p>
    <w:p w14:paraId="1C7F592E" w14:textId="77777777" w:rsidR="00482BBA" w:rsidRDefault="00482BBA" w:rsidP="00062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030A0"/>
          <w:sz w:val="18"/>
          <w:szCs w:val="18"/>
          <w:lang w:bidi="ar-SA"/>
        </w:rPr>
      </w:pPr>
    </w:p>
    <w:p w14:paraId="5C8D0649" w14:textId="77777777" w:rsidR="000621BC" w:rsidRPr="000621BC" w:rsidRDefault="0001796F" w:rsidP="000621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030A0"/>
          <w:sz w:val="18"/>
          <w:szCs w:val="18"/>
          <w:lang w:bidi="ar-SA"/>
        </w:rPr>
      </w:pPr>
      <w:r w:rsidRPr="005A0422">
        <w:rPr>
          <w:rFonts w:cstheme="minorHAnsi"/>
          <w:b/>
          <w:color w:val="7030A0"/>
          <w:sz w:val="18"/>
          <w:szCs w:val="18"/>
          <w:u w:val="single"/>
          <w:lang w:bidi="ar-SA"/>
        </w:rPr>
        <w:t>In Purple</w:t>
      </w:r>
      <w:r>
        <w:rPr>
          <w:rFonts w:cstheme="minorHAnsi"/>
          <w:b/>
          <w:color w:val="7030A0"/>
          <w:sz w:val="18"/>
          <w:szCs w:val="18"/>
          <w:lang w:bidi="ar-SA"/>
        </w:rPr>
        <w:t xml:space="preserve"> - </w:t>
      </w:r>
      <w:r w:rsidR="005D490C" w:rsidRPr="005A0422">
        <w:rPr>
          <w:rFonts w:cstheme="minorHAnsi"/>
          <w:color w:val="7030A0"/>
          <w:sz w:val="18"/>
          <w:szCs w:val="18"/>
          <w:lang w:bidi="ar-SA"/>
        </w:rPr>
        <w:t>RESPONSE CRITERIA (Page 32 of FOA)</w:t>
      </w:r>
    </w:p>
    <w:p w14:paraId="293710C9" w14:textId="77777777" w:rsidR="000621BC" w:rsidRPr="00167A7E" w:rsidRDefault="000621BC" w:rsidP="000621BC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18"/>
          <w:szCs w:val="18"/>
          <w:lang w:bidi="ar-SA"/>
        </w:rPr>
      </w:pPr>
      <w:r>
        <w:rPr>
          <w:rFonts w:cstheme="minorHAnsi"/>
          <w:color w:val="7030A0"/>
          <w:sz w:val="18"/>
          <w:szCs w:val="18"/>
          <w:lang w:bidi="ar-SA"/>
        </w:rPr>
        <w:t xml:space="preserve">Concept Paper </w:t>
      </w:r>
      <w:r w:rsidRPr="00167A7E">
        <w:rPr>
          <w:rFonts w:cstheme="minorHAnsi"/>
          <w:color w:val="7030A0"/>
          <w:sz w:val="18"/>
          <w:szCs w:val="18"/>
          <w:lang w:bidi="ar-SA"/>
        </w:rPr>
        <w:t>Submissions will not be evaluated against each other since they are not submitted in accordance with a common work statement. The criteria will be weighted as follows:</w:t>
      </w:r>
    </w:p>
    <w:p w14:paraId="408BC8EF" w14:textId="77777777" w:rsidR="000621BC" w:rsidRPr="000621BC" w:rsidRDefault="000621BC" w:rsidP="000621B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7030A0"/>
          <w:sz w:val="18"/>
          <w:szCs w:val="18"/>
          <w:lang w:bidi="ar-SA"/>
        </w:rPr>
      </w:pPr>
      <w:r w:rsidRPr="000621BC">
        <w:rPr>
          <w:rFonts w:cstheme="minorHAnsi"/>
          <w:i/>
          <w:color w:val="7030A0"/>
          <w:sz w:val="18"/>
          <w:szCs w:val="18"/>
          <w:lang w:bidi="ar-SA"/>
        </w:rPr>
        <w:t>50% - Impact of the Proposed Technology</w:t>
      </w:r>
    </w:p>
    <w:p w14:paraId="4DA85177" w14:textId="77777777" w:rsidR="005B48DA" w:rsidRPr="000621BC" w:rsidRDefault="000621BC" w:rsidP="000621B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7030A0"/>
          <w:sz w:val="20"/>
          <w:szCs w:val="20"/>
          <w:lang w:bidi="ar-SA"/>
        </w:rPr>
      </w:pPr>
      <w:r w:rsidRPr="000621BC">
        <w:rPr>
          <w:rFonts w:cstheme="minorHAnsi"/>
          <w:i/>
          <w:color w:val="7030A0"/>
          <w:sz w:val="20"/>
          <w:szCs w:val="20"/>
          <w:lang w:bidi="ar-SA"/>
        </w:rPr>
        <w:t>50% - Overall Scientific and Technical Merit</w:t>
      </w:r>
    </w:p>
    <w:p w14:paraId="4D4A1780" w14:textId="77777777" w:rsidR="00167A7E" w:rsidRPr="00167A7E" w:rsidRDefault="00167A7E" w:rsidP="00160EF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030A0"/>
          <w:sz w:val="18"/>
          <w:szCs w:val="18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167A7E" w:rsidRPr="00167A7E" w14:paraId="7034BB95" w14:textId="77777777" w:rsidTr="008E7500">
        <w:trPr>
          <w:tblHeader/>
        </w:trPr>
        <w:tc>
          <w:tcPr>
            <w:tcW w:w="3618" w:type="dxa"/>
            <w:shd w:val="clear" w:color="auto" w:fill="D9D9D9" w:themeFill="background1" w:themeFillShade="D9"/>
            <w:vAlign w:val="center"/>
          </w:tcPr>
          <w:p w14:paraId="2E74581A" w14:textId="77777777" w:rsidR="00167A7E" w:rsidRPr="00034ACE" w:rsidRDefault="00167A7E" w:rsidP="005D490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b/>
                <w:bCs/>
                <w:color w:val="7030A0"/>
                <w:sz w:val="20"/>
                <w:szCs w:val="18"/>
                <w:lang w:bidi="ar-SA"/>
              </w:rPr>
              <w:t>CRITERIA</w:t>
            </w:r>
          </w:p>
        </w:tc>
        <w:tc>
          <w:tcPr>
            <w:tcW w:w="5958" w:type="dxa"/>
            <w:shd w:val="clear" w:color="auto" w:fill="D9D9D9" w:themeFill="background1" w:themeFillShade="D9"/>
            <w:vAlign w:val="center"/>
          </w:tcPr>
          <w:p w14:paraId="4064A5AD" w14:textId="77777777" w:rsidR="00167A7E" w:rsidRPr="00482BBA" w:rsidRDefault="009379EC" w:rsidP="008E750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2"/>
                <w:lang w:bidi="ar-SA"/>
              </w:rPr>
            </w:pPr>
            <w:r w:rsidRPr="00482BBA">
              <w:rPr>
                <w:rFonts w:cstheme="minorHAnsi"/>
                <w:b/>
                <w:bCs/>
                <w:sz w:val="22"/>
                <w:lang w:bidi="ar-SA"/>
              </w:rPr>
              <w:t>STRATEGIC RESPONSE</w:t>
            </w:r>
          </w:p>
        </w:tc>
      </w:tr>
      <w:tr w:rsidR="008E7500" w:rsidRPr="00167A7E" w14:paraId="3D733887" w14:textId="77777777" w:rsidTr="005D490C">
        <w:trPr>
          <w:trHeight w:val="323"/>
        </w:trPr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14:paraId="320D25E3" w14:textId="77777777" w:rsidR="008E7500" w:rsidRPr="005D490C" w:rsidRDefault="008E7500" w:rsidP="008E7500">
            <w:pPr>
              <w:autoSpaceDE w:val="0"/>
              <w:autoSpaceDN w:val="0"/>
              <w:adjustRightInd w:val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 xml:space="preserve">(1) </w:t>
            </w:r>
            <w:r w:rsidRPr="00034ACE">
              <w:rPr>
                <w:rFonts w:cstheme="minorHAnsi"/>
                <w:b/>
                <w:i/>
                <w:iCs/>
                <w:color w:val="7030A0"/>
                <w:sz w:val="20"/>
                <w:szCs w:val="18"/>
                <w:lang w:bidi="ar-SA"/>
              </w:rPr>
              <w:t xml:space="preserve">Impact of the Proposed Technology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 xml:space="preserve">(50%) </w:t>
            </w:r>
            <w:r w:rsidRPr="00034ACE">
              <w:rPr>
                <w:rFonts w:ascii="Cambria Math" w:hAnsi="Cambria Math" w:cs="Cambria Math"/>
                <w:b/>
                <w:color w:val="7030A0"/>
                <w:sz w:val="20"/>
                <w:szCs w:val="18"/>
                <w:lang w:bidi="ar-SA"/>
              </w:rPr>
              <w:t>‐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This criterion involves consideration of the following factors:</w:t>
            </w:r>
          </w:p>
        </w:tc>
      </w:tr>
      <w:tr w:rsidR="00167A7E" w:rsidRPr="00167A7E" w14:paraId="2AEE34A9" w14:textId="77777777" w:rsidTr="008E7500">
        <w:tc>
          <w:tcPr>
            <w:tcW w:w="3618" w:type="dxa"/>
            <w:vAlign w:val="center"/>
          </w:tcPr>
          <w:p w14:paraId="084C5C54" w14:textId="77777777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extent to which the proposed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quantitative material and/or technology metrics demonstrate the potential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for a transformational and disruptive (not incremental) advancement compared to existing or emerging technologies; The extent to which the proposed concept will have a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positive impact on at least one of ARPA</w:t>
            </w:r>
            <w:r w:rsidRPr="00034ACE">
              <w:rPr>
                <w:rFonts w:ascii="Cambria Math" w:hAnsi="Cambria Math" w:cs="Cambria Math"/>
                <w:b/>
                <w:color w:val="7030A0"/>
                <w:sz w:val="20"/>
                <w:szCs w:val="18"/>
                <w:u w:val="single"/>
                <w:lang w:bidi="ar-SA"/>
              </w:rPr>
              <w:t>‐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E’s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mission areas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in Section I.A of the FOA; and</w:t>
            </w:r>
          </w:p>
        </w:tc>
        <w:tc>
          <w:tcPr>
            <w:tcW w:w="5958" w:type="dxa"/>
          </w:tcPr>
          <w:p w14:paraId="747EA85A" w14:textId="77777777" w:rsidR="00167A7E" w:rsidRPr="00482BBA" w:rsidRDefault="005D605E" w:rsidP="005D490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>Can you d</w:t>
            </w:r>
            <w:r w:rsidR="00167A7E" w:rsidRPr="00482BBA">
              <w:rPr>
                <w:rFonts w:cstheme="minorHAnsi"/>
                <w:sz w:val="22"/>
                <w:lang w:bidi="ar-SA"/>
              </w:rPr>
              <w:t xml:space="preserve">emonstrate </w:t>
            </w:r>
            <w:r w:rsidRPr="00482BBA">
              <w:rPr>
                <w:rFonts w:cstheme="minorHAnsi"/>
                <w:sz w:val="22"/>
                <w:lang w:bidi="ar-SA"/>
              </w:rPr>
              <w:t>potential?</w:t>
            </w:r>
          </w:p>
          <w:p w14:paraId="3A0D7A7C" w14:textId="405F495D" w:rsidR="00167A7E" w:rsidRPr="00C0256B" w:rsidRDefault="001F2F79" w:rsidP="005D490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color w:val="3366FF"/>
                <w:sz w:val="22"/>
                <w:lang w:bidi="ar-SA"/>
              </w:rPr>
            </w:pPr>
            <w:r>
              <w:rPr>
                <w:rFonts w:cstheme="minorHAnsi"/>
                <w:color w:val="3366FF"/>
                <w:sz w:val="22"/>
                <w:lang w:bidi="ar-SA"/>
              </w:rPr>
              <w:t xml:space="preserve">Hybrid battery-liquid fuel cell power generation offers the potential to overcome major shortfalls in transportation.  </w:t>
            </w:r>
          </w:p>
          <w:p w14:paraId="3220AF34" w14:textId="443C43F5" w:rsidR="00167A7E" w:rsidRPr="00482BBA" w:rsidRDefault="005D605E" w:rsidP="00AA1838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2"/>
                <w:lang w:bidi="ar-SA"/>
              </w:rPr>
              <w:pPrChange w:id="8" w:author="Branden Kappes" w:date="2015-01-22T20:37:00Z">
                <w:pPr>
                  <w:pStyle w:val="ListParagraph"/>
                  <w:numPr>
                    <w:numId w:val="26"/>
                  </w:numPr>
                  <w:autoSpaceDE w:val="0"/>
                  <w:autoSpaceDN w:val="0"/>
                  <w:adjustRightInd w:val="0"/>
                  <w:ind w:hanging="360"/>
                </w:pPr>
              </w:pPrChange>
            </w:pPr>
            <w:r w:rsidRPr="00482BBA">
              <w:rPr>
                <w:rFonts w:cstheme="minorHAnsi"/>
                <w:sz w:val="22"/>
                <w:lang w:bidi="ar-SA"/>
              </w:rPr>
              <w:t xml:space="preserve">Extent of </w:t>
            </w:r>
            <w:r w:rsidR="00167A7E" w:rsidRPr="00482BBA">
              <w:rPr>
                <w:rFonts w:cstheme="minorHAnsi"/>
                <w:sz w:val="22"/>
                <w:lang w:bidi="ar-SA"/>
              </w:rPr>
              <w:t>Mission Area Impact:</w:t>
            </w:r>
            <w:r w:rsidR="00C0256B">
              <w:rPr>
                <w:rFonts w:cstheme="minorHAnsi"/>
                <w:sz w:val="22"/>
                <w:lang w:bidi="ar-SA"/>
              </w:rPr>
              <w:t xml:space="preserve"> </w:t>
            </w:r>
            <w:r w:rsidR="00C0256B" w:rsidRPr="00C0256B">
              <w:rPr>
                <w:rFonts w:cstheme="minorHAnsi"/>
                <w:color w:val="3366FF"/>
                <w:sz w:val="22"/>
                <w:lang w:bidi="ar-SA"/>
              </w:rPr>
              <w:t>Reducing</w:t>
            </w:r>
            <w:del w:id="9" w:author="Branden Kappes" w:date="2015-01-22T20:36:00Z">
              <w:r w:rsidR="00C0256B" w:rsidRPr="00C0256B" w:rsidDel="00AA1838">
                <w:rPr>
                  <w:rFonts w:cstheme="minorHAnsi"/>
                  <w:color w:val="3366FF"/>
                  <w:sz w:val="22"/>
                  <w:lang w:bidi="ar-SA"/>
                </w:rPr>
                <w:delText xml:space="preserve"> in</w:delText>
              </w:r>
            </w:del>
            <w:r w:rsidR="00C0256B" w:rsidRPr="00C0256B">
              <w:rPr>
                <w:rFonts w:cstheme="minorHAnsi"/>
                <w:color w:val="3366FF"/>
                <w:sz w:val="22"/>
                <w:lang w:bidi="ar-SA"/>
              </w:rPr>
              <w:t xml:space="preserve"> imported energy</w:t>
            </w:r>
            <w:r w:rsidR="008E49D4">
              <w:rPr>
                <w:rFonts w:cstheme="minorHAnsi"/>
                <w:color w:val="3366FF"/>
                <w:sz w:val="22"/>
                <w:lang w:bidi="ar-SA"/>
              </w:rPr>
              <w:t>: methanol</w:t>
            </w:r>
            <w:r w:rsidR="00C0256B" w:rsidRPr="00C0256B">
              <w:rPr>
                <w:rFonts w:cstheme="minorHAnsi"/>
                <w:color w:val="3366FF"/>
                <w:sz w:val="22"/>
                <w:lang w:bidi="ar-SA"/>
              </w:rPr>
              <w:t>;</w:t>
            </w:r>
            <w:r w:rsidR="00E72BCA" w:rsidRPr="00C0256B">
              <w:rPr>
                <w:rFonts w:cstheme="minorHAnsi"/>
                <w:color w:val="3366FF"/>
                <w:sz w:val="22"/>
                <w:lang w:bidi="ar-SA"/>
              </w:rPr>
              <w:t xml:space="preserve"> </w:t>
            </w:r>
            <w:r w:rsidR="008E49D4">
              <w:rPr>
                <w:rFonts w:cstheme="minorHAnsi"/>
                <w:color w:val="3366FF"/>
                <w:sz w:val="22"/>
                <w:lang w:bidi="ar-SA"/>
              </w:rPr>
              <w:t xml:space="preserve">Reducing energy related emissions: </w:t>
            </w:r>
            <w:ins w:id="10" w:author="Branden Kappes" w:date="2015-01-22T20:37:00Z">
              <w:r w:rsidR="00AA1838">
                <w:rPr>
                  <w:rFonts w:cstheme="minorHAnsi"/>
                  <w:color w:val="3366FF"/>
                  <w:sz w:val="22"/>
                  <w:lang w:bidi="ar-SA"/>
                </w:rPr>
                <w:t xml:space="preserve">methanol </w:t>
              </w:r>
            </w:ins>
            <w:del w:id="11" w:author="Branden Kappes" w:date="2015-01-22T20:37:00Z">
              <w:r w:rsidR="008E49D4" w:rsidDel="00AA1838">
                <w:rPr>
                  <w:rFonts w:cstheme="minorHAnsi"/>
                  <w:color w:val="3366FF"/>
                  <w:sz w:val="22"/>
                  <w:lang w:bidi="ar-SA"/>
                </w:rPr>
                <w:delText xml:space="preserve">this </w:delText>
              </w:r>
            </w:del>
            <w:r w:rsidR="008E49D4">
              <w:rPr>
                <w:rFonts w:cstheme="minorHAnsi"/>
                <w:color w:val="3366FF"/>
                <w:sz w:val="22"/>
                <w:lang w:bidi="ar-SA"/>
              </w:rPr>
              <w:t xml:space="preserve">can be </w:t>
            </w:r>
            <w:ins w:id="12" w:author="Branden Kappes" w:date="2015-01-22T20:38:00Z">
              <w:r w:rsidR="00AA1838">
                <w:rPr>
                  <w:rFonts w:cstheme="minorHAnsi"/>
                  <w:color w:val="3366FF"/>
                  <w:sz w:val="22"/>
                  <w:lang w:bidi="ar-SA"/>
                </w:rPr>
                <w:t xml:space="preserve">produced from biomass, resulting in </w:t>
              </w:r>
            </w:ins>
            <w:r w:rsidR="008E49D4">
              <w:rPr>
                <w:rFonts w:cstheme="minorHAnsi"/>
                <w:color w:val="3366FF"/>
                <w:sz w:val="22"/>
                <w:lang w:bidi="ar-SA"/>
              </w:rPr>
              <w:t xml:space="preserve">a closed carbon system; This improves energy efficiency for electric transportation. </w:t>
            </w:r>
          </w:p>
        </w:tc>
      </w:tr>
      <w:tr w:rsidR="00167A7E" w:rsidRPr="00167A7E" w14:paraId="1A7BECF0" w14:textId="77777777" w:rsidTr="008E7500">
        <w:tc>
          <w:tcPr>
            <w:tcW w:w="3618" w:type="dxa"/>
            <w:vAlign w:val="center"/>
          </w:tcPr>
          <w:p w14:paraId="0F66F7E9" w14:textId="77777777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extent to which the Applicant demonstrates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awareness of competing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commercial and emerging technologies and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identifies how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the proposed concept/technology provides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 xml:space="preserve">significant improvement 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>over existing solutions.</w:t>
            </w:r>
          </w:p>
        </w:tc>
        <w:tc>
          <w:tcPr>
            <w:tcW w:w="5958" w:type="dxa"/>
          </w:tcPr>
          <w:p w14:paraId="744691F0" w14:textId="5707E54B" w:rsidR="00167A7E" w:rsidRPr="00C0256B" w:rsidRDefault="00167A7E" w:rsidP="005D490C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3366FF"/>
                <w:sz w:val="22"/>
                <w:lang w:bidi="ar-SA"/>
              </w:rPr>
            </w:pPr>
            <w:r w:rsidRPr="00C0256B">
              <w:rPr>
                <w:rFonts w:cstheme="minorHAnsi"/>
                <w:sz w:val="22"/>
                <w:lang w:bidi="ar-SA"/>
              </w:rPr>
              <w:t>Competing Technologies:</w:t>
            </w:r>
            <w:r w:rsidR="00C0256B" w:rsidRPr="00C0256B">
              <w:rPr>
                <w:rFonts w:cstheme="minorHAnsi"/>
                <w:sz w:val="22"/>
                <w:lang w:bidi="ar-SA"/>
              </w:rPr>
              <w:t xml:space="preserve"> </w:t>
            </w:r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Relative to transportation: combustion engine, battery </w:t>
            </w:r>
            <w:del w:id="13" w:author="Branden Kappes" w:date="2015-01-22T20:38:00Z">
              <w:r w:rsidR="008B3726" w:rsidRPr="008B3726" w:rsidDel="00AA1838">
                <w:rPr>
                  <w:rFonts w:cstheme="minorHAnsi"/>
                  <w:color w:val="3366FF"/>
                  <w:sz w:val="22"/>
                  <w:lang w:bidi="ar-SA"/>
                </w:rPr>
                <w:delText>–</w:delText>
              </w:r>
            </w:del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electrics, </w:t>
            </w:r>
            <w:ins w:id="14" w:author="Branden Kappes" w:date="2015-01-22T20:39:00Z">
              <w:r w:rsidR="00AA1838">
                <w:rPr>
                  <w:rFonts w:cstheme="minorHAnsi"/>
                  <w:color w:val="3366FF"/>
                  <w:sz w:val="22"/>
                  <w:lang w:bidi="ar-SA"/>
                </w:rPr>
                <w:t xml:space="preserve">all </w:t>
              </w:r>
            </w:ins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>fuel cell electrics, hybrids</w:t>
            </w:r>
          </w:p>
          <w:p w14:paraId="508F09E8" w14:textId="25296AA6" w:rsidR="00167A7E" w:rsidRPr="00482BBA" w:rsidRDefault="00167A7E" w:rsidP="009A5FFE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2"/>
                <w:lang w:bidi="ar-SA"/>
              </w:rPr>
              <w:pPrChange w:id="15" w:author="Branden Kappes" w:date="2015-01-22T21:06:00Z">
                <w:pPr>
                  <w:pStyle w:val="ListParagraph"/>
                  <w:numPr>
                    <w:numId w:val="26"/>
                  </w:numPr>
                  <w:autoSpaceDE w:val="0"/>
                  <w:autoSpaceDN w:val="0"/>
                  <w:adjustRightInd w:val="0"/>
                  <w:ind w:hanging="360"/>
                </w:pPr>
              </w:pPrChange>
            </w:pPr>
            <w:r w:rsidRPr="00482BBA">
              <w:rPr>
                <w:rFonts w:cstheme="minorHAnsi"/>
                <w:sz w:val="22"/>
                <w:lang w:bidi="ar-SA"/>
              </w:rPr>
              <w:t>Significant Improvement:</w:t>
            </w:r>
            <w:r w:rsidR="00C0256B">
              <w:rPr>
                <w:rFonts w:cstheme="minorHAnsi"/>
                <w:sz w:val="22"/>
                <w:lang w:bidi="ar-SA"/>
              </w:rPr>
              <w:t xml:space="preserve"> </w:t>
            </w:r>
            <w:ins w:id="16" w:author="Branden Kappes" w:date="2015-01-22T20:39:00Z">
              <w:r w:rsidR="00AA1838">
                <w:rPr>
                  <w:rFonts w:cstheme="minorHAnsi"/>
                  <w:sz w:val="22"/>
                  <w:lang w:bidi="ar-SA"/>
                </w:rPr>
                <w:t xml:space="preserve">Hybrid battery – fuel cell systems </w:t>
              </w:r>
            </w:ins>
            <w:ins w:id="17" w:author="Branden Kappes" w:date="2015-01-22T20:41:00Z">
              <w:r w:rsidR="00AA1838">
                <w:rPr>
                  <w:rFonts w:cstheme="minorHAnsi"/>
                  <w:sz w:val="22"/>
                  <w:lang w:bidi="ar-SA"/>
                </w:rPr>
                <w:t xml:space="preserve">combine </w:t>
              </w:r>
            </w:ins>
            <w:ins w:id="18" w:author="Branden Kappes" w:date="2015-01-22T20:39:00Z">
              <w:r w:rsidR="00AA1838">
                <w:rPr>
                  <w:rFonts w:cstheme="minorHAnsi"/>
                  <w:sz w:val="22"/>
                  <w:lang w:bidi="ar-SA"/>
                </w:rPr>
                <w:t xml:space="preserve">the high specific energy of </w:t>
              </w:r>
            </w:ins>
            <w:ins w:id="19" w:author="Branden Kappes" w:date="2015-01-22T20:44:00Z">
              <w:r w:rsidR="00C11B00">
                <w:rPr>
                  <w:rFonts w:cstheme="minorHAnsi"/>
                  <w:sz w:val="22"/>
                  <w:lang w:bidi="ar-SA"/>
                </w:rPr>
                <w:t>liquid fuels</w:t>
              </w:r>
            </w:ins>
            <w:ins w:id="20" w:author="Branden Kappes" w:date="2015-01-22T20:39:00Z">
              <w:r w:rsidR="00AA1838">
                <w:rPr>
                  <w:rFonts w:cstheme="minorHAnsi"/>
                  <w:sz w:val="22"/>
                  <w:lang w:bidi="ar-SA"/>
                </w:rPr>
                <w:t xml:space="preserve"> </w:t>
              </w:r>
            </w:ins>
            <w:ins w:id="21" w:author="Branden Kappes" w:date="2015-01-22T20:41:00Z">
              <w:r w:rsidR="00AA1838">
                <w:rPr>
                  <w:rFonts w:cstheme="minorHAnsi"/>
                  <w:sz w:val="22"/>
                  <w:lang w:bidi="ar-SA"/>
                </w:rPr>
                <w:t>with the rapid charge/discharge (power) kinetics of battery technology.</w:t>
              </w:r>
            </w:ins>
            <w:ins w:id="22" w:author="Branden Kappes" w:date="2015-01-22T20:42:00Z">
              <w:r w:rsidR="00AA1838">
                <w:rPr>
                  <w:rFonts w:cstheme="minorHAnsi"/>
                  <w:sz w:val="22"/>
                  <w:lang w:bidi="ar-SA"/>
                </w:rPr>
                <w:t xml:space="preserve"> Therefore, this hybrid system </w:t>
              </w:r>
            </w:ins>
            <w:ins w:id="23" w:author="Branden Kappes" w:date="2015-01-22T20:46:00Z">
              <w:r w:rsidR="00C11B00">
                <w:rPr>
                  <w:rFonts w:cstheme="minorHAnsi"/>
                  <w:sz w:val="22"/>
                  <w:lang w:bidi="ar-SA"/>
                </w:rPr>
                <w:t xml:space="preserve">mitigates </w:t>
              </w:r>
            </w:ins>
            <w:ins w:id="24" w:author="Branden Kappes" w:date="2015-01-22T20:43:00Z">
              <w:r w:rsidR="00AA1838">
                <w:rPr>
                  <w:rFonts w:cstheme="minorHAnsi"/>
                  <w:sz w:val="22"/>
                  <w:lang w:bidi="ar-SA"/>
                </w:rPr>
                <w:t xml:space="preserve">the shortcomings of each technology while </w:t>
              </w:r>
            </w:ins>
            <w:ins w:id="25" w:author="Branden Kappes" w:date="2015-01-22T20:47:00Z">
              <w:r w:rsidR="00C11B00">
                <w:rPr>
                  <w:rFonts w:cstheme="minorHAnsi"/>
                  <w:sz w:val="22"/>
                  <w:lang w:bidi="ar-SA"/>
                </w:rPr>
                <w:t>harnessing</w:t>
              </w:r>
            </w:ins>
            <w:ins w:id="26" w:author="Branden Kappes" w:date="2015-01-22T20:44:00Z">
              <w:r w:rsidR="00C11B00">
                <w:rPr>
                  <w:rFonts w:cstheme="minorHAnsi"/>
                  <w:sz w:val="22"/>
                  <w:lang w:bidi="ar-SA"/>
                </w:rPr>
                <w:t xml:space="preserve"> their strengths.</w:t>
              </w:r>
            </w:ins>
            <w:ins w:id="27" w:author="Branden Kappes" w:date="2015-01-22T20:49:00Z">
              <w:r w:rsidR="00C11B00">
                <w:rPr>
                  <w:rFonts w:cstheme="minorHAnsi"/>
                  <w:sz w:val="22"/>
                  <w:lang w:bidi="ar-SA"/>
                </w:rPr>
                <w:t xml:space="preserve"> The battery, charged by the fuel cell, can be maintained </w:t>
              </w:r>
            </w:ins>
            <w:ins w:id="28" w:author="Branden Kappes" w:date="2015-01-22T21:06:00Z">
              <w:r w:rsidR="009A5FFE">
                <w:rPr>
                  <w:rFonts w:cstheme="minorHAnsi"/>
                  <w:sz w:val="22"/>
                  <w:lang w:bidi="ar-SA"/>
                </w:rPr>
                <w:t>within an</w:t>
              </w:r>
            </w:ins>
            <w:ins w:id="29" w:author="Branden Kappes" w:date="2015-01-22T20:49:00Z">
              <w:r w:rsidR="00C11B00">
                <w:rPr>
                  <w:rFonts w:cstheme="minorHAnsi"/>
                  <w:sz w:val="22"/>
                  <w:lang w:bidi="ar-SA"/>
                </w:rPr>
                <w:t xml:space="preserve"> optimal </w:t>
              </w:r>
            </w:ins>
            <w:ins w:id="30" w:author="Branden Kappes" w:date="2015-01-22T20:50:00Z">
              <w:r w:rsidR="00C11B00">
                <w:rPr>
                  <w:rFonts w:cstheme="minorHAnsi"/>
                  <w:sz w:val="22"/>
                  <w:lang w:bidi="ar-SA"/>
                </w:rPr>
                <w:t>depth of charge.</w:t>
              </w:r>
            </w:ins>
          </w:p>
        </w:tc>
      </w:tr>
      <w:tr w:rsidR="005D490C" w:rsidRPr="00167A7E" w14:paraId="14F0F2E5" w14:textId="77777777" w:rsidTr="005D490C">
        <w:tc>
          <w:tcPr>
            <w:tcW w:w="9576" w:type="dxa"/>
            <w:gridSpan w:val="2"/>
            <w:shd w:val="clear" w:color="auto" w:fill="D9D9D9" w:themeFill="background1" w:themeFillShade="D9"/>
            <w:vAlign w:val="center"/>
          </w:tcPr>
          <w:p w14:paraId="1F3D7CFF" w14:textId="77777777" w:rsidR="005D490C" w:rsidRPr="005D490C" w:rsidRDefault="005D490C" w:rsidP="008E7500">
            <w:pPr>
              <w:autoSpaceDE w:val="0"/>
              <w:autoSpaceDN w:val="0"/>
              <w:adjustRightInd w:val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 xml:space="preserve">(2) </w:t>
            </w:r>
            <w:r w:rsidRPr="00034ACE">
              <w:rPr>
                <w:rFonts w:cstheme="minorHAnsi"/>
                <w:b/>
                <w:i/>
                <w:iCs/>
                <w:color w:val="7030A0"/>
                <w:sz w:val="20"/>
                <w:szCs w:val="18"/>
                <w:lang w:bidi="ar-SA"/>
              </w:rPr>
              <w:t xml:space="preserve">Overall Scientific and Technical Merit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>(50%)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</w:t>
            </w:r>
            <w:r w:rsidRPr="005D490C">
              <w:rPr>
                <w:rFonts w:ascii="Cambria Math" w:hAnsi="Cambria Math" w:cs="Cambria Math"/>
                <w:color w:val="7030A0"/>
                <w:sz w:val="20"/>
                <w:szCs w:val="18"/>
                <w:shd w:val="clear" w:color="auto" w:fill="D9D9D9" w:themeFill="background1" w:themeFillShade="D9"/>
                <w:lang w:bidi="ar-SA"/>
              </w:rPr>
              <w:t>‐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This criterion involves consideration of the following factors:</w:t>
            </w:r>
          </w:p>
        </w:tc>
      </w:tr>
      <w:tr w:rsidR="00167A7E" w:rsidRPr="00167A7E" w14:paraId="273E3999" w14:textId="77777777" w:rsidTr="008E7500">
        <w:tc>
          <w:tcPr>
            <w:tcW w:w="3618" w:type="dxa"/>
            <w:vAlign w:val="center"/>
          </w:tcPr>
          <w:p w14:paraId="7AA2EDC4" w14:textId="77777777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feasibility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of the proposed work, as justified by appropriate background, theory, simulation, modeling, experimental data, or other sound scientific and engineering practices;</w:t>
            </w:r>
          </w:p>
        </w:tc>
        <w:tc>
          <w:tcPr>
            <w:tcW w:w="5958" w:type="dxa"/>
            <w:vAlign w:val="center"/>
          </w:tcPr>
          <w:p w14:paraId="57886958" w14:textId="3AE8DD8C" w:rsidR="00167A7E" w:rsidRPr="00482BBA" w:rsidRDefault="00482BBA" w:rsidP="00FE271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 xml:space="preserve">Is the idea </w:t>
            </w:r>
            <w:r w:rsidR="006D6407" w:rsidRPr="00482BBA">
              <w:rPr>
                <w:rFonts w:cstheme="minorHAnsi"/>
                <w:sz w:val="22"/>
                <w:lang w:bidi="ar-SA"/>
              </w:rPr>
              <w:t>f</w:t>
            </w:r>
            <w:r w:rsidR="006D6407">
              <w:rPr>
                <w:rFonts w:cstheme="minorHAnsi"/>
                <w:sz w:val="22"/>
                <w:lang w:bidi="ar-SA"/>
              </w:rPr>
              <w:t>easible</w:t>
            </w:r>
            <w:r w:rsidRPr="00482BBA">
              <w:rPr>
                <w:rFonts w:cstheme="minorHAnsi"/>
                <w:sz w:val="22"/>
                <w:lang w:bidi="ar-SA"/>
              </w:rPr>
              <w:t>?</w:t>
            </w:r>
            <w:r w:rsidR="006D6407">
              <w:rPr>
                <w:rFonts w:cstheme="minorHAnsi"/>
                <w:sz w:val="22"/>
                <w:lang w:bidi="ar-SA"/>
              </w:rPr>
              <w:t xml:space="preserve"> </w:t>
            </w:r>
            <w:ins w:id="31" w:author="Branden Kappes" w:date="2015-01-22T20:52:00Z">
              <w:r w:rsidR="00C11B00">
                <w:rPr>
                  <w:rFonts w:cstheme="minorHAnsi"/>
                  <w:sz w:val="22"/>
                  <w:lang w:bidi="ar-SA"/>
                </w:rPr>
                <w:t xml:space="preserve">Advancements in highly selective semipermeable membranes allow for a dramatic reduction in the </w:t>
              </w:r>
              <w:r w:rsidR="00C11B00">
                <w:rPr>
                  <w:rFonts w:cstheme="minorHAnsi"/>
                  <w:color w:val="3366FF"/>
                  <w:sz w:val="22"/>
                  <w:lang w:bidi="ar-SA"/>
                </w:rPr>
                <w:t>t</w:t>
              </w:r>
            </w:ins>
            <w:del w:id="32" w:author="Branden Kappes" w:date="2015-01-22T20:52:00Z">
              <w:r w:rsidR="008B3726" w:rsidRPr="008B3726" w:rsidDel="00C11B00">
                <w:rPr>
                  <w:rFonts w:cstheme="minorHAnsi"/>
                  <w:color w:val="3366FF"/>
                  <w:sz w:val="22"/>
                  <w:lang w:bidi="ar-SA"/>
                </w:rPr>
                <w:delText>T</w:delText>
              </w:r>
            </w:del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>he cross</w:t>
            </w:r>
            <w:del w:id="33" w:author="Branden Kappes" w:date="2015-01-22T20:47:00Z">
              <w:r w:rsidR="008B3726" w:rsidRPr="008B3726" w:rsidDel="00C11B00">
                <w:rPr>
                  <w:rFonts w:cstheme="minorHAnsi"/>
                  <w:color w:val="3366FF"/>
                  <w:sz w:val="22"/>
                  <w:lang w:bidi="ar-SA"/>
                </w:rPr>
                <w:delText>-</w:delText>
              </w:r>
            </w:del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>over current in DMFCs</w:t>
            </w:r>
            <w:ins w:id="34" w:author="Branden Kappes" w:date="2015-01-22T20:52:00Z">
              <w:r w:rsidR="00C11B00">
                <w:rPr>
                  <w:rFonts w:cstheme="minorHAnsi"/>
                  <w:color w:val="3366FF"/>
                  <w:sz w:val="22"/>
                  <w:lang w:bidi="ar-SA"/>
                </w:rPr>
                <w:t>. This</w:t>
              </w:r>
            </w:ins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 is </w:t>
            </w:r>
            <w:ins w:id="35" w:author="Branden Kappes" w:date="2015-01-22T20:47:00Z">
              <w:r w:rsidR="00C11B00">
                <w:rPr>
                  <w:rFonts w:cstheme="minorHAnsi"/>
                  <w:color w:val="3366FF"/>
                  <w:sz w:val="22"/>
                  <w:lang w:bidi="ar-SA"/>
                </w:rPr>
                <w:t xml:space="preserve">the </w:t>
              </w:r>
            </w:ins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primary technical challenge we can address through the development of composite membranes.  Additional improvement </w:t>
            </w:r>
            <w:ins w:id="36" w:author="Branden Kappes" w:date="2015-01-22T20:47:00Z">
              <w:r w:rsidR="00C11B00">
                <w:rPr>
                  <w:rFonts w:cstheme="minorHAnsi"/>
                  <w:color w:val="3366FF"/>
                  <w:sz w:val="22"/>
                  <w:lang w:bidi="ar-SA"/>
                </w:rPr>
                <w:t xml:space="preserve">in longevity </w:t>
              </w:r>
            </w:ins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>can be obtained with acid hardening of catalysts.</w:t>
            </w:r>
            <w:del w:id="37" w:author="Branden Kappes" w:date="2015-01-22T20:47:00Z">
              <w:r w:rsidR="008B3726" w:rsidDel="00C11B00">
                <w:rPr>
                  <w:rFonts w:cstheme="minorHAnsi"/>
                  <w:sz w:val="22"/>
                  <w:lang w:bidi="ar-SA"/>
                </w:rPr>
                <w:delText xml:space="preserve"> </w:delText>
              </w:r>
            </w:del>
          </w:p>
        </w:tc>
      </w:tr>
      <w:tr w:rsidR="00167A7E" w:rsidRPr="00167A7E" w14:paraId="7584F12A" w14:textId="77777777" w:rsidTr="008E7500">
        <w:tc>
          <w:tcPr>
            <w:tcW w:w="3618" w:type="dxa"/>
            <w:vAlign w:val="center"/>
          </w:tcPr>
          <w:p w14:paraId="19347A40" w14:textId="77777777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extent to which the Applicant proposes a sound technical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approach to accomplish the proposed R&amp;D objectives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, including why the proposed concept is more appropriate than alternative approaches and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how technical risk will be mitigated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>;</w:t>
            </w:r>
          </w:p>
        </w:tc>
        <w:tc>
          <w:tcPr>
            <w:tcW w:w="5958" w:type="dxa"/>
            <w:vAlign w:val="center"/>
          </w:tcPr>
          <w:p w14:paraId="2213A520" w14:textId="5FB77019" w:rsidR="008B3726" w:rsidRDefault="00167A7E" w:rsidP="008B3726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>Technical Approach:</w:t>
            </w:r>
            <w:r w:rsidR="008B3726">
              <w:rPr>
                <w:rFonts w:cstheme="minorHAnsi"/>
                <w:sz w:val="22"/>
                <w:lang w:bidi="ar-SA"/>
              </w:rPr>
              <w:t xml:space="preserve"> </w:t>
            </w:r>
          </w:p>
          <w:p w14:paraId="1B546685" w14:textId="790EC84D" w:rsidR="008B3726" w:rsidRPr="008B3726" w:rsidRDefault="008B3726" w:rsidP="008B372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color w:val="3366FF"/>
                <w:sz w:val="22"/>
                <w:lang w:bidi="ar-SA"/>
              </w:rPr>
            </w:pPr>
            <w:r w:rsidRPr="008B3726">
              <w:rPr>
                <w:rFonts w:cstheme="minorHAnsi"/>
                <w:color w:val="3366FF"/>
                <w:sz w:val="22"/>
                <w:lang w:bidi="ar-SA"/>
              </w:rPr>
              <w:t>1) Develop composite fuel cell membranes that enable hydrogen permeation and block methanol.</w:t>
            </w:r>
            <w:del w:id="38" w:author="Branden Kappes" w:date="2015-01-22T20:48:00Z">
              <w:r w:rsidRPr="008B3726" w:rsidDel="00C11B00">
                <w:rPr>
                  <w:rFonts w:cstheme="minorHAnsi"/>
                  <w:color w:val="3366FF"/>
                  <w:sz w:val="22"/>
                  <w:lang w:bidi="ar-SA"/>
                </w:rPr>
                <w:delText xml:space="preserve">  </w:delText>
              </w:r>
            </w:del>
          </w:p>
          <w:p w14:paraId="47271A1F" w14:textId="0A17A12D" w:rsidR="008B3726" w:rsidRPr="008B3726" w:rsidRDefault="008B3726" w:rsidP="008B372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color w:val="3366FF"/>
                <w:sz w:val="22"/>
                <w:lang w:bidi="ar-SA"/>
              </w:rPr>
            </w:pPr>
            <w:r w:rsidRPr="008B3726">
              <w:rPr>
                <w:rFonts w:cstheme="minorHAnsi"/>
                <w:color w:val="3366FF"/>
                <w:sz w:val="22"/>
                <w:lang w:bidi="ar-SA"/>
              </w:rPr>
              <w:t>2) Pursue acid hardened ternary catalysts: Pt-Ru-X, X = C, N, B</w:t>
            </w:r>
          </w:p>
          <w:p w14:paraId="478EF365" w14:textId="3A50D0CC" w:rsidR="008B3726" w:rsidRPr="008B3726" w:rsidRDefault="008B3726" w:rsidP="008B372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color w:val="3366FF"/>
                <w:sz w:val="22"/>
                <w:lang w:bidi="ar-SA"/>
              </w:rPr>
            </w:pPr>
            <w:r w:rsidRPr="008B3726">
              <w:rPr>
                <w:rFonts w:cstheme="minorHAnsi"/>
                <w:color w:val="3366FF"/>
                <w:sz w:val="22"/>
                <w:lang w:bidi="ar-SA"/>
              </w:rPr>
              <w:t>3)</w:t>
            </w:r>
            <w:ins w:id="39" w:author="Branden Kappes" w:date="2015-01-22T20:57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 </w:t>
              </w:r>
            </w:ins>
            <w:ins w:id="40" w:author="Branden Kappes" w:date="2015-01-22T21:05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I</w:t>
              </w:r>
            </w:ins>
            <w:del w:id="41" w:author="Branden Kappes" w:date="2015-01-22T20:58:00Z">
              <w:r w:rsidRPr="008B3726" w:rsidDel="00FE2710">
                <w:rPr>
                  <w:rFonts w:cstheme="minorHAnsi"/>
                  <w:color w:val="3366FF"/>
                  <w:sz w:val="22"/>
                  <w:lang w:bidi="ar-SA"/>
                </w:rPr>
                <w:delText>Batteries:</w:delText>
              </w:r>
            </w:del>
            <w:ins w:id="42" w:author="Branden Kappes" w:date="2015-01-22T20:58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mprovement</w:t>
              </w:r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 in battery technology </w:t>
              </w:r>
            </w:ins>
            <w:ins w:id="43" w:author="Branden Kappes" w:date="2015-01-22T20:59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>result</w:t>
              </w:r>
            </w:ins>
            <w:ins w:id="44" w:author="Branden Kappes" w:date="2015-01-22T21:04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s</w:t>
              </w:r>
            </w:ins>
            <w:ins w:id="45" w:author="Branden Kappes" w:date="2015-01-22T20:59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 in a multiplicative increase in specific energy and energy density</w:t>
              </w:r>
            </w:ins>
            <w:ins w:id="46" w:author="Branden Kappes" w:date="2015-01-22T21:04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,</w:t>
              </w:r>
            </w:ins>
            <w:ins w:id="47" w:author="Branden Kappes" w:date="2015-01-22T21:02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 as a reduction in battery volume or </w:t>
              </w:r>
            </w:ins>
            <w:ins w:id="48" w:author="Branden Kappes" w:date="2015-01-22T21:03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>mass</w:t>
              </w:r>
            </w:ins>
            <w:ins w:id="49" w:author="Branden Kappes" w:date="2015-01-22T21:02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 can </w:t>
              </w:r>
            </w:ins>
            <w:ins w:id="50" w:author="Branden Kappes" w:date="2015-01-22T21:03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 xml:space="preserve">be replaced by </w:t>
              </w:r>
            </w:ins>
            <w:ins w:id="51" w:author="Branden Kappes" w:date="2015-01-22T21:04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higher-energy dense methanol</w:t>
              </w:r>
            </w:ins>
            <w:ins w:id="52" w:author="Branden Kappes" w:date="2015-01-22T20:59:00Z">
              <w:r w:rsidR="00FE2710">
                <w:rPr>
                  <w:rFonts w:cstheme="minorHAnsi"/>
                  <w:color w:val="3366FF"/>
                  <w:sz w:val="22"/>
                  <w:lang w:bidi="ar-SA"/>
                </w:rPr>
                <w:t>.</w:t>
              </w:r>
            </w:ins>
            <w:ins w:id="53" w:author="Branden Kappes" w:date="2015-01-22T21:05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 A nanostructured, </w:t>
              </w:r>
            </w:ins>
            <w:ins w:id="54" w:author="Branden Kappes" w:date="2015-01-22T21:06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highly </w:t>
              </w:r>
            </w:ins>
            <w:ins w:id="55" w:author="Branden Kappes" w:date="2015-01-22T21:05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networked, silicon-based </w:t>
              </w:r>
            </w:ins>
            <w:ins w:id="56" w:author="Branden Kappes" w:date="2015-01-22T21:08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lithium ion battery chemistry will be </w:t>
              </w:r>
            </w:ins>
            <w:ins w:id="57" w:author="Branden Kappes" w:date="2015-01-22T21:10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developed for incorporation into the hybrid power system.</w:t>
              </w:r>
            </w:ins>
          </w:p>
          <w:p w14:paraId="6BA4DA16" w14:textId="77777777" w:rsidR="00167A7E" w:rsidRPr="008B3726" w:rsidRDefault="00482BBA" w:rsidP="008E750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 w:val="22"/>
                <w:lang w:bidi="ar-SA"/>
              </w:rPr>
            </w:pPr>
            <w:r w:rsidRPr="008B3726">
              <w:rPr>
                <w:rFonts w:cstheme="minorHAnsi"/>
                <w:color w:val="3366FF"/>
                <w:sz w:val="22"/>
                <w:lang w:bidi="ar-SA"/>
              </w:rPr>
              <w:t>Identified r</w:t>
            </w:r>
            <w:r w:rsidR="00167A7E" w:rsidRPr="008B3726">
              <w:rPr>
                <w:rFonts w:cstheme="minorHAnsi"/>
                <w:color w:val="3366FF"/>
                <w:sz w:val="22"/>
                <w:lang w:bidi="ar-SA"/>
              </w:rPr>
              <w:t>isk</w:t>
            </w:r>
            <w:r w:rsidRPr="008B3726">
              <w:rPr>
                <w:rFonts w:cstheme="minorHAnsi"/>
                <w:color w:val="3366FF"/>
                <w:sz w:val="22"/>
                <w:lang w:bidi="ar-SA"/>
              </w:rPr>
              <w:t>s and m</w:t>
            </w:r>
            <w:r w:rsidR="00167A7E" w:rsidRPr="008B3726">
              <w:rPr>
                <w:rFonts w:cstheme="minorHAnsi"/>
                <w:color w:val="3366FF"/>
                <w:sz w:val="22"/>
                <w:lang w:bidi="ar-SA"/>
              </w:rPr>
              <w:t>itigation:</w:t>
            </w:r>
          </w:p>
          <w:p w14:paraId="2E4F7F78" w14:textId="14BAFFCF" w:rsidR="008B3726" w:rsidRDefault="008B3726" w:rsidP="009A5FF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ins w:id="58" w:author="Branden Kappes" w:date="2015-01-22T21:13:00Z"/>
                <w:rFonts w:cstheme="minorHAnsi"/>
                <w:color w:val="3366FF"/>
                <w:sz w:val="22"/>
                <w:lang w:bidi="ar-SA"/>
              </w:rPr>
              <w:pPrChange w:id="59" w:author="Branden Kappes" w:date="2015-01-22T21:13:00Z">
                <w:pPr>
                  <w:pStyle w:val="ListParagraph"/>
                  <w:autoSpaceDE w:val="0"/>
                  <w:autoSpaceDN w:val="0"/>
                  <w:adjustRightInd w:val="0"/>
                  <w:ind w:left="360"/>
                </w:pPr>
              </w:pPrChange>
            </w:pPr>
            <w:del w:id="60" w:author="Branden Kappes" w:date="2015-01-22T21:13:00Z">
              <w:r w:rsidRPr="008B3726" w:rsidDel="009A5FFE">
                <w:rPr>
                  <w:rFonts w:cstheme="minorHAnsi"/>
                  <w:color w:val="3366FF"/>
                  <w:sz w:val="22"/>
                  <w:lang w:bidi="ar-SA"/>
                </w:rPr>
                <w:delText xml:space="preserve">1) </w:delText>
              </w:r>
            </w:del>
            <w:r w:rsidRPr="008B3726">
              <w:rPr>
                <w:rFonts w:cstheme="minorHAnsi"/>
                <w:color w:val="3366FF"/>
                <w:sz w:val="22"/>
                <w:lang w:bidi="ar-SA"/>
              </w:rPr>
              <w:t xml:space="preserve">Ineffective </w:t>
            </w:r>
            <w:ins w:id="61" w:author="Branden Kappes" w:date="2015-01-22T21:13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proton </w:t>
              </w:r>
            </w:ins>
            <w:r w:rsidRPr="008B3726">
              <w:rPr>
                <w:rFonts w:cstheme="minorHAnsi"/>
                <w:color w:val="3366FF"/>
                <w:sz w:val="22"/>
                <w:lang w:bidi="ar-SA"/>
              </w:rPr>
              <w:t>transport in the composite membrane</w:t>
            </w:r>
            <w:ins w:id="62" w:author="Branden Kappes" w:date="2015-01-22T21:11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 </w:t>
              </w:r>
            </w:ins>
            <w:ins w:id="63" w:author="Branden Kappes" w:date="2015-01-22T21:14:00Z">
              <w:r w:rsidR="007B2BFA">
                <w:rPr>
                  <w:rFonts w:cstheme="minorHAnsi"/>
                  <w:color w:val="3366FF"/>
                  <w:sz w:val="22"/>
                  <w:lang w:bidi="ar-SA"/>
                </w:rPr>
                <w:t>has been</w:t>
              </w:r>
            </w:ins>
            <w:ins w:id="64" w:author="Branden Kappes" w:date="2015-01-22T21:11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 xml:space="preserve"> mitigated by chemical modification of the </w:t>
              </w:r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lastRenderedPageBreak/>
                <w:t xml:space="preserve">inorganic </w:t>
              </w:r>
            </w:ins>
            <w:ins w:id="65" w:author="Branden Kappes" w:date="2015-01-22T21:12:00Z">
              <w:r w:rsidR="009A5FFE">
                <w:rPr>
                  <w:rFonts w:cstheme="minorHAnsi"/>
                  <w:color w:val="3366FF"/>
                  <w:sz w:val="22"/>
                  <w:lang w:bidi="ar-SA"/>
                </w:rPr>
                <w:t>component.</w:t>
              </w:r>
            </w:ins>
          </w:p>
          <w:p w14:paraId="33DFF152" w14:textId="1026B262" w:rsidR="009A5FFE" w:rsidRPr="008B3726" w:rsidRDefault="007B2BFA" w:rsidP="009A5FFE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 w:val="22"/>
                <w:lang w:bidi="ar-SA"/>
              </w:rPr>
              <w:pPrChange w:id="66" w:author="Branden Kappes" w:date="2015-01-22T21:13:00Z">
                <w:pPr>
                  <w:pStyle w:val="ListParagraph"/>
                  <w:autoSpaceDE w:val="0"/>
                  <w:autoSpaceDN w:val="0"/>
                  <w:adjustRightInd w:val="0"/>
                  <w:ind w:left="360"/>
                </w:pPr>
              </w:pPrChange>
            </w:pPr>
            <w:ins w:id="67" w:author="Branden Kappes" w:date="2015-01-22T21:14:00Z">
              <w:r>
                <w:rPr>
                  <w:rFonts w:cstheme="minorHAnsi"/>
                  <w:color w:val="3366FF"/>
                  <w:sz w:val="22"/>
                  <w:lang w:bidi="ar-SA"/>
                </w:rPr>
                <w:t>Concurrent development of both fuel cell and battery components risk</w:t>
              </w:r>
            </w:ins>
            <w:ins w:id="68" w:author="Branden Kappes" w:date="2015-01-22T21:17:00Z">
              <w:r>
                <w:rPr>
                  <w:rFonts w:cstheme="minorHAnsi"/>
                  <w:color w:val="3366FF"/>
                  <w:sz w:val="22"/>
                  <w:lang w:bidi="ar-SA"/>
                </w:rPr>
                <w:t>s</w:t>
              </w:r>
            </w:ins>
            <w:ins w:id="69" w:author="Branden Kappes" w:date="2015-01-22T21:14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 </w:t>
              </w:r>
            </w:ins>
            <w:ins w:id="70" w:author="Branden Kappes" w:date="2015-01-22T21:16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disparity in development </w:t>
              </w:r>
            </w:ins>
            <w:ins w:id="71" w:author="Branden Kappes" w:date="2015-01-22T21:17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timelines. Low power DC electronic coupling between the two </w:t>
              </w:r>
            </w:ins>
            <w:ins w:id="72" w:author="Branden Kappes" w:date="2015-01-22T21:18:00Z">
              <w:r>
                <w:rPr>
                  <w:rFonts w:cstheme="minorHAnsi"/>
                  <w:color w:val="3366FF"/>
                  <w:sz w:val="22"/>
                  <w:lang w:bidi="ar-SA"/>
                </w:rPr>
                <w:t>components</w:t>
              </w:r>
            </w:ins>
            <w:ins w:id="73" w:author="Branden Kappes" w:date="2015-01-22T21:17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 </w:t>
              </w:r>
            </w:ins>
            <w:ins w:id="74" w:author="Branden Kappes" w:date="2015-01-22T21:19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separate the two components and </w:t>
              </w:r>
            </w:ins>
            <w:ins w:id="75" w:author="Branden Kappes" w:date="2015-01-22T21:17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permit such disparity by </w:t>
              </w:r>
            </w:ins>
            <w:ins w:id="76" w:author="Branden Kappes" w:date="2015-01-22T21:18:00Z">
              <w:r>
                <w:rPr>
                  <w:rFonts w:cstheme="minorHAnsi"/>
                  <w:color w:val="3366FF"/>
                  <w:sz w:val="22"/>
                  <w:lang w:bidi="ar-SA"/>
                </w:rPr>
                <w:t xml:space="preserve">affording the use, during development, of </w:t>
              </w:r>
            </w:ins>
            <w:ins w:id="77" w:author="Branden Kappes" w:date="2015-01-22T21:19:00Z">
              <w:r>
                <w:rPr>
                  <w:rFonts w:cstheme="minorHAnsi"/>
                  <w:color w:val="3366FF"/>
                  <w:sz w:val="22"/>
                  <w:lang w:bidi="ar-SA"/>
                </w:rPr>
                <w:t>existing, commercially available technologies: “stand-ins”.</w:t>
              </w:r>
            </w:ins>
          </w:p>
          <w:p w14:paraId="12C6F3D5" w14:textId="77777777" w:rsidR="008B3726" w:rsidRPr="00482BBA" w:rsidRDefault="008B3726" w:rsidP="008B372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sz w:val="22"/>
                <w:lang w:bidi="ar-SA"/>
              </w:rPr>
            </w:pPr>
          </w:p>
        </w:tc>
      </w:tr>
      <w:tr w:rsidR="00167A7E" w:rsidRPr="00167A7E" w14:paraId="1EDFFF5E" w14:textId="77777777" w:rsidTr="008E7500">
        <w:tc>
          <w:tcPr>
            <w:tcW w:w="3618" w:type="dxa"/>
            <w:vAlign w:val="center"/>
          </w:tcPr>
          <w:p w14:paraId="0824E0B5" w14:textId="3AD9F3A3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lastRenderedPageBreak/>
              <w:t xml:space="preserve">The extent to which project outcomes and final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u w:val="single"/>
                <w:lang w:bidi="ar-SA"/>
              </w:rPr>
              <w:t>deliverables are clearly defined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>;</w:t>
            </w:r>
          </w:p>
        </w:tc>
        <w:tc>
          <w:tcPr>
            <w:tcW w:w="5958" w:type="dxa"/>
            <w:vAlign w:val="center"/>
          </w:tcPr>
          <w:p w14:paraId="09CD2A64" w14:textId="2006D83D" w:rsidR="00167A7E" w:rsidRPr="00482BBA" w:rsidRDefault="00482BBA" w:rsidP="008A1DE4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 xml:space="preserve">Project </w:t>
            </w:r>
            <w:r w:rsidR="00167A7E" w:rsidRPr="00482BBA">
              <w:rPr>
                <w:rFonts w:cstheme="minorHAnsi"/>
                <w:sz w:val="22"/>
                <w:lang w:bidi="ar-SA"/>
              </w:rPr>
              <w:t>Outcomes</w:t>
            </w:r>
            <w:r w:rsidRPr="00482BBA">
              <w:rPr>
                <w:rFonts w:cstheme="minorHAnsi"/>
                <w:sz w:val="22"/>
                <w:lang w:bidi="ar-SA"/>
              </w:rPr>
              <w:t xml:space="preserve"> are</w:t>
            </w:r>
            <w:r w:rsidR="00167A7E" w:rsidRPr="00482BBA">
              <w:rPr>
                <w:rFonts w:cstheme="minorHAnsi"/>
                <w:sz w:val="22"/>
                <w:lang w:bidi="ar-SA"/>
              </w:rPr>
              <w:t>:</w:t>
            </w:r>
            <w:r w:rsidR="008B3726">
              <w:rPr>
                <w:rFonts w:cstheme="minorHAnsi"/>
                <w:sz w:val="22"/>
                <w:lang w:bidi="ar-SA"/>
              </w:rPr>
              <w:t xml:space="preserve"> </w:t>
            </w:r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>a hybrid batter</w:t>
            </w:r>
            <w:ins w:id="78" w:author="Branden Kappes" w:date="2015-01-22T21:20:00Z">
              <w:r w:rsidR="008A1DE4">
                <w:rPr>
                  <w:rFonts w:cstheme="minorHAnsi"/>
                  <w:color w:val="3366FF"/>
                  <w:sz w:val="22"/>
                  <w:lang w:bidi="ar-SA"/>
                </w:rPr>
                <w:t xml:space="preserve">y – </w:t>
              </w:r>
            </w:ins>
            <w:del w:id="79" w:author="Branden Kappes" w:date="2015-01-22T21:20:00Z">
              <w:r w:rsidR="008B3726" w:rsidRPr="008B3726" w:rsidDel="008A1DE4">
                <w:rPr>
                  <w:rFonts w:cstheme="minorHAnsi"/>
                  <w:color w:val="3366FF"/>
                  <w:sz w:val="22"/>
                  <w:lang w:bidi="ar-SA"/>
                </w:rPr>
                <w:delText>-</w:delText>
              </w:r>
            </w:del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fuel cell power </w:t>
            </w:r>
            <w:del w:id="80" w:author="Branden Kappes" w:date="2015-01-22T21:20:00Z">
              <w:r w:rsidR="008B3726" w:rsidRPr="008B3726" w:rsidDel="008A1DE4">
                <w:rPr>
                  <w:rFonts w:cstheme="minorHAnsi"/>
                  <w:color w:val="3366FF"/>
                  <w:sz w:val="22"/>
                  <w:lang w:bidi="ar-SA"/>
                </w:rPr>
                <w:delText>source</w:delText>
              </w:r>
            </w:del>
            <w:ins w:id="81" w:author="Branden Kappes" w:date="2015-01-22T21:20:00Z">
              <w:r w:rsidR="008A1DE4">
                <w:rPr>
                  <w:rFonts w:cstheme="minorHAnsi"/>
                  <w:color w:val="3366FF"/>
                  <w:sz w:val="22"/>
                  <w:lang w:bidi="ar-SA"/>
                </w:rPr>
                <w:t>system</w:t>
              </w:r>
            </w:ins>
            <w:ins w:id="82" w:author="Branden Kappes" w:date="2015-01-22T21:21:00Z">
              <w:r w:rsidR="008A1DE4">
                <w:rPr>
                  <w:rFonts w:cstheme="minorHAnsi"/>
                  <w:color w:val="3366FF"/>
                  <w:sz w:val="22"/>
                  <w:lang w:bidi="ar-SA"/>
                </w:rPr>
                <w:t>.</w:t>
              </w:r>
            </w:ins>
            <w:bookmarkStart w:id="83" w:name="_GoBack"/>
            <w:bookmarkEnd w:id="83"/>
          </w:p>
        </w:tc>
      </w:tr>
      <w:tr w:rsidR="00167A7E" w:rsidRPr="00167A7E" w14:paraId="2F349953" w14:textId="77777777" w:rsidTr="008E7500">
        <w:tc>
          <w:tcPr>
            <w:tcW w:w="3618" w:type="dxa"/>
            <w:vAlign w:val="center"/>
          </w:tcPr>
          <w:p w14:paraId="1254861A" w14:textId="77777777" w:rsidR="00034ACE" w:rsidRPr="005D490C" w:rsidRDefault="00167A7E" w:rsidP="005D490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extent to which the Applicant identifies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>techno</w:t>
            </w:r>
            <w:r w:rsidRPr="00034ACE">
              <w:rPr>
                <w:rFonts w:ascii="Cambria Math" w:hAnsi="Cambria Math" w:cs="Cambria Math"/>
                <w:b/>
                <w:color w:val="7030A0"/>
                <w:sz w:val="20"/>
                <w:szCs w:val="18"/>
                <w:lang w:bidi="ar-SA"/>
              </w:rPr>
              <w:t>‐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>economic challenges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that must be overcome for the proposed technology to be commercially relevant; and</w:t>
            </w:r>
          </w:p>
        </w:tc>
        <w:tc>
          <w:tcPr>
            <w:tcW w:w="5958" w:type="dxa"/>
            <w:vAlign w:val="center"/>
          </w:tcPr>
          <w:p w14:paraId="4FA95BD3" w14:textId="4643283B" w:rsidR="00167A7E" w:rsidRPr="008B3726" w:rsidRDefault="00167A7E" w:rsidP="008E7500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color w:val="3366FF"/>
                <w:sz w:val="22"/>
                <w:lang w:bidi="ar-SA"/>
              </w:rPr>
            </w:pPr>
            <w:r w:rsidRPr="008B3726">
              <w:rPr>
                <w:rFonts w:cstheme="minorHAnsi"/>
                <w:color w:val="3366FF"/>
                <w:sz w:val="22"/>
                <w:lang w:bidi="ar-SA"/>
              </w:rPr>
              <w:t>Techno-Economic Challenges:</w:t>
            </w:r>
            <w:r w:rsidR="008B3726" w:rsidRPr="008B3726">
              <w:rPr>
                <w:rFonts w:cstheme="minorHAnsi"/>
                <w:color w:val="3366FF"/>
                <w:sz w:val="22"/>
                <w:lang w:bidi="ar-SA"/>
              </w:rPr>
              <w:t xml:space="preserve">  Market insertion.  Methanol production/availability.  </w:t>
            </w:r>
          </w:p>
        </w:tc>
      </w:tr>
      <w:tr w:rsidR="00167A7E" w:rsidRPr="00167A7E" w14:paraId="09342077" w14:textId="77777777" w:rsidTr="00C43DB3">
        <w:trPr>
          <w:trHeight w:val="1880"/>
        </w:trPr>
        <w:tc>
          <w:tcPr>
            <w:tcW w:w="3618" w:type="dxa"/>
            <w:vAlign w:val="center"/>
          </w:tcPr>
          <w:p w14:paraId="0FEADFAB" w14:textId="77777777" w:rsidR="00034ACE" w:rsidRPr="00C43DB3" w:rsidRDefault="00167A7E" w:rsidP="00C43DB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7030A0"/>
                <w:sz w:val="20"/>
                <w:szCs w:val="18"/>
                <w:lang w:bidi="ar-SA"/>
              </w:rPr>
            </w:pP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The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>demonstrated capabilities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of the individuals performing the project, the </w:t>
            </w:r>
            <w:r w:rsidRPr="00034ACE">
              <w:rPr>
                <w:rFonts w:cstheme="minorHAnsi"/>
                <w:b/>
                <w:color w:val="7030A0"/>
                <w:sz w:val="20"/>
                <w:szCs w:val="18"/>
                <w:lang w:bidi="ar-SA"/>
              </w:rPr>
              <w:t>key capabilities</w:t>
            </w:r>
            <w:r w:rsidRPr="00034ACE">
              <w:rPr>
                <w:rFonts w:cstheme="minorHAnsi"/>
                <w:color w:val="7030A0"/>
                <w:sz w:val="20"/>
                <w:szCs w:val="18"/>
                <w:lang w:bidi="ar-SA"/>
              </w:rPr>
              <w:t xml:space="preserve"> of the organizations comprising the Project Team, the roles and responsibilities of each organization and (if applicable) previous collaborations among team members supporting the proposed project.</w:t>
            </w:r>
          </w:p>
        </w:tc>
        <w:tc>
          <w:tcPr>
            <w:tcW w:w="5958" w:type="dxa"/>
            <w:vAlign w:val="center"/>
          </w:tcPr>
          <w:p w14:paraId="409366C8" w14:textId="77777777" w:rsidR="00167A7E" w:rsidRPr="00482BBA" w:rsidRDefault="00167A7E" w:rsidP="008E7500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>Key Personnel Qualifications:</w:t>
            </w:r>
          </w:p>
          <w:p w14:paraId="71DAE151" w14:textId="77777777" w:rsidR="00167A7E" w:rsidRPr="00482BBA" w:rsidRDefault="00167A7E" w:rsidP="005D490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sz w:val="22"/>
                <w:lang w:bidi="ar-SA"/>
              </w:rPr>
            </w:pPr>
          </w:p>
          <w:p w14:paraId="7502D862" w14:textId="77777777" w:rsidR="00167A7E" w:rsidRPr="00482BBA" w:rsidRDefault="00167A7E" w:rsidP="008E7500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sz w:val="22"/>
                <w:lang w:bidi="ar-SA"/>
              </w:rPr>
            </w:pPr>
            <w:r w:rsidRPr="00482BBA">
              <w:rPr>
                <w:rFonts w:cstheme="minorHAnsi"/>
                <w:sz w:val="22"/>
                <w:lang w:bidi="ar-SA"/>
              </w:rPr>
              <w:t>Project Team Qualifications:</w:t>
            </w:r>
          </w:p>
        </w:tc>
      </w:tr>
    </w:tbl>
    <w:p w14:paraId="2FCE2842" w14:textId="77777777" w:rsidR="000621BC" w:rsidRPr="00160EF9" w:rsidRDefault="000621BC" w:rsidP="00160EF9">
      <w:pPr>
        <w:autoSpaceDE w:val="0"/>
        <w:autoSpaceDN w:val="0"/>
        <w:adjustRightInd w:val="0"/>
        <w:spacing w:after="0" w:line="240" w:lineRule="auto"/>
        <w:rPr>
          <w:rFonts w:cstheme="minorHAnsi"/>
          <w:color w:val="7030A0"/>
          <w:sz w:val="20"/>
          <w:szCs w:val="20"/>
          <w:lang w:bidi="ar-SA"/>
        </w:rPr>
      </w:pPr>
    </w:p>
    <w:sectPr w:rsidR="000621BC" w:rsidRPr="00160EF9" w:rsidSect="00675F8C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CFF21" w14:textId="77777777" w:rsidR="009A5FFE" w:rsidRPr="00497A4D" w:rsidRDefault="009A5FFE" w:rsidP="00E56B2A">
      <w:pPr>
        <w:spacing w:after="0" w:line="240" w:lineRule="auto"/>
      </w:pPr>
      <w:r>
        <w:separator/>
      </w:r>
    </w:p>
  </w:endnote>
  <w:endnote w:type="continuationSeparator" w:id="0">
    <w:p w14:paraId="798B51C9" w14:textId="77777777" w:rsidR="009A5FFE" w:rsidRPr="00497A4D" w:rsidRDefault="009A5FFE" w:rsidP="00E5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8686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1BDAE95" w14:textId="77777777" w:rsidR="009A5FFE" w:rsidRDefault="009A5FFE" w:rsidP="00775483">
            <w:pPr>
              <w:pStyle w:val="Footer"/>
            </w:pPr>
          </w:p>
          <w:p w14:paraId="74DF74E6" w14:textId="77777777" w:rsidR="009A5FFE" w:rsidRPr="00775483" w:rsidRDefault="009A5FFE" w:rsidP="00775483">
            <w:pPr>
              <w:pStyle w:val="Footer"/>
              <w:rPr>
                <w:sz w:val="22"/>
              </w:rPr>
            </w:pPr>
            <w:r w:rsidRPr="00775483">
              <w:rPr>
                <w:sz w:val="22"/>
              </w:rPr>
              <w:tab/>
              <w:t xml:space="preserve">Contains Confidential, Proprietary, or Privileged Information </w:t>
            </w:r>
            <w:r w:rsidRPr="00775483">
              <w:rPr>
                <w:sz w:val="22"/>
              </w:rPr>
              <w:tab/>
            </w:r>
          </w:p>
          <w:p w14:paraId="3B94958A" w14:textId="77777777" w:rsidR="009A5FFE" w:rsidRDefault="009A5FFE" w:rsidP="00775483">
            <w:pPr>
              <w:pStyle w:val="Footer"/>
            </w:pPr>
            <w:r w:rsidRPr="00775483">
              <w:rPr>
                <w:sz w:val="22"/>
              </w:rPr>
              <w:tab/>
              <w:t>Exempt from Public Disclosure</w:t>
            </w:r>
            <w:r>
              <w:tab/>
            </w:r>
          </w:p>
          <w:p w14:paraId="4E399DE2" w14:textId="77777777" w:rsidR="009A5FFE" w:rsidRDefault="009A5FFE" w:rsidP="00775483">
            <w:pPr>
              <w:pStyle w:val="Footer"/>
            </w:pPr>
            <w:r>
              <w:rPr>
                <w:sz w:val="22"/>
              </w:rPr>
              <w:tab/>
            </w:r>
            <w:r w:rsidRPr="00675F8C">
              <w:rPr>
                <w:sz w:val="22"/>
              </w:rPr>
              <w:t xml:space="preserve">Page </w:t>
            </w:r>
            <w:r w:rsidRPr="00675F8C">
              <w:rPr>
                <w:b/>
                <w:bCs/>
                <w:sz w:val="22"/>
              </w:rPr>
              <w:fldChar w:fldCharType="begin"/>
            </w:r>
            <w:r w:rsidRPr="00675F8C">
              <w:rPr>
                <w:b/>
                <w:bCs/>
                <w:sz w:val="22"/>
              </w:rPr>
              <w:instrText xml:space="preserve"> PAGE </w:instrText>
            </w:r>
            <w:r w:rsidRPr="00675F8C">
              <w:rPr>
                <w:b/>
                <w:bCs/>
                <w:sz w:val="22"/>
              </w:rPr>
              <w:fldChar w:fldCharType="separate"/>
            </w:r>
            <w:r w:rsidR="008A1DE4">
              <w:rPr>
                <w:b/>
                <w:bCs/>
                <w:noProof/>
                <w:sz w:val="22"/>
              </w:rPr>
              <w:t>3</w:t>
            </w:r>
            <w:r w:rsidRPr="00675F8C">
              <w:rPr>
                <w:b/>
                <w:bCs/>
                <w:sz w:val="22"/>
              </w:rPr>
              <w:fldChar w:fldCharType="end"/>
            </w:r>
            <w:r w:rsidRPr="00675F8C">
              <w:rPr>
                <w:sz w:val="22"/>
              </w:rPr>
              <w:t xml:space="preserve"> of </w:t>
            </w:r>
            <w:r w:rsidRPr="00675F8C">
              <w:rPr>
                <w:b/>
                <w:bCs/>
                <w:sz w:val="22"/>
              </w:rPr>
              <w:fldChar w:fldCharType="begin"/>
            </w:r>
            <w:r w:rsidRPr="00675F8C">
              <w:rPr>
                <w:b/>
                <w:bCs/>
                <w:sz w:val="22"/>
              </w:rPr>
              <w:instrText xml:space="preserve"> NUMPAGES  </w:instrText>
            </w:r>
            <w:r w:rsidRPr="00675F8C">
              <w:rPr>
                <w:b/>
                <w:bCs/>
                <w:sz w:val="22"/>
              </w:rPr>
              <w:fldChar w:fldCharType="separate"/>
            </w:r>
            <w:r w:rsidR="008A1DE4">
              <w:rPr>
                <w:b/>
                <w:bCs/>
                <w:noProof/>
                <w:sz w:val="22"/>
              </w:rPr>
              <w:t>3</w:t>
            </w:r>
            <w:r w:rsidRPr="00675F8C">
              <w:rPr>
                <w:b/>
                <w:bCs/>
                <w:sz w:val="22"/>
              </w:rPr>
              <w:fldChar w:fldCharType="end"/>
            </w:r>
            <w:r w:rsidRPr="00675F8C">
              <w:rPr>
                <w:b/>
                <w:bCs/>
                <w:sz w:val="22"/>
              </w:rPr>
              <w:tab/>
            </w:r>
          </w:p>
        </w:sdtContent>
      </w:sdt>
    </w:sdtContent>
  </w:sdt>
  <w:p w14:paraId="136ABD46" w14:textId="77777777" w:rsidR="009A5FFE" w:rsidRPr="00AB166E" w:rsidRDefault="009A5FFE" w:rsidP="00F70F6C">
    <w:pPr>
      <w:pStyle w:val="Footer"/>
      <w:tabs>
        <w:tab w:val="clear" w:pos="4680"/>
        <w:tab w:val="center" w:pos="4500"/>
      </w:tabs>
      <w:rPr>
        <w:sz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B3A34" w14:textId="77777777" w:rsidR="009A5FFE" w:rsidRPr="00497A4D" w:rsidRDefault="009A5FFE" w:rsidP="00E56B2A">
      <w:pPr>
        <w:spacing w:after="0" w:line="240" w:lineRule="auto"/>
      </w:pPr>
      <w:r>
        <w:separator/>
      </w:r>
    </w:p>
  </w:footnote>
  <w:footnote w:type="continuationSeparator" w:id="0">
    <w:p w14:paraId="4A668DEB" w14:textId="77777777" w:rsidR="009A5FFE" w:rsidRPr="00497A4D" w:rsidRDefault="009A5FFE" w:rsidP="00E56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A4C3F" w14:textId="1A30620C" w:rsidR="009A5FFE" w:rsidRPr="00AB166E" w:rsidRDefault="009A5FFE" w:rsidP="00BF7E01">
    <w:pPr>
      <w:pStyle w:val="Header"/>
      <w:rPr>
        <w:sz w:val="22"/>
      </w:rPr>
    </w:pPr>
    <w:r w:rsidRPr="0018310A">
      <w:rPr>
        <w:sz w:val="22"/>
      </w:rPr>
      <w:t>DE-FOA-</w:t>
    </w:r>
    <w:r w:rsidRPr="00ED173F">
      <w:rPr>
        <w:rFonts w:ascii="Calibri" w:eastAsia="Times New Roman" w:hAnsi="Calibri" w:cs="Times New Roman"/>
        <w:sz w:val="22"/>
        <w:lang w:bidi="ar-SA"/>
      </w:rPr>
      <w:t>0001261</w:t>
    </w:r>
    <w:r w:rsidRPr="0018310A">
      <w:rPr>
        <w:sz w:val="22"/>
      </w:rPr>
      <w:tab/>
    </w:r>
    <w:r w:rsidRPr="0018310A">
      <w:rPr>
        <w:sz w:val="22"/>
      </w:rPr>
      <w:tab/>
    </w:r>
    <w:r w:rsidRPr="0018310A">
      <w:rPr>
        <w:rFonts w:cstheme="minorHAnsi"/>
        <w:sz w:val="22"/>
      </w:rPr>
      <w:t>«</w:t>
    </w:r>
    <w:r>
      <w:rPr>
        <w:sz w:val="22"/>
      </w:rPr>
      <w:t>5K00/Christensen</w:t>
    </w:r>
    <w:r w:rsidRPr="0018310A">
      <w:rPr>
        <w:rFonts w:cstheme="minorHAnsi"/>
        <w:sz w:val="22"/>
      </w:rPr>
      <w:t>»</w:t>
    </w:r>
  </w:p>
  <w:p w14:paraId="4F6BC60E" w14:textId="77777777" w:rsidR="009A5FFE" w:rsidRPr="00AB166E" w:rsidRDefault="009A5FFE" w:rsidP="00BF7E01">
    <w:pPr>
      <w:pStyle w:val="Header"/>
      <w:tabs>
        <w:tab w:val="right" w:pos="-3240"/>
        <w:tab w:val="right" w:pos="10080"/>
      </w:tabs>
      <w:ind w:right="-720"/>
      <w:rPr>
        <w:sz w:val="18"/>
      </w:rPr>
    </w:pPr>
    <w:r>
      <w:rPr>
        <w:sz w:val="22"/>
      </w:rPr>
      <w:t>Concept Paper Development Template</w:t>
    </w:r>
    <w:r>
      <w:rPr>
        <w:sz w:val="22"/>
      </w:rPr>
      <w:tab/>
    </w:r>
    <w:r>
      <w:rPr>
        <w:rFonts w:cstheme="minorHAns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EA8"/>
    <w:multiLevelType w:val="hybridMultilevel"/>
    <w:tmpl w:val="1A10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0976"/>
    <w:multiLevelType w:val="hybridMultilevel"/>
    <w:tmpl w:val="4AC4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155F4"/>
    <w:multiLevelType w:val="hybridMultilevel"/>
    <w:tmpl w:val="DA92C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E5E0D"/>
    <w:multiLevelType w:val="hybridMultilevel"/>
    <w:tmpl w:val="D230F540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702E1"/>
    <w:multiLevelType w:val="hybridMultilevel"/>
    <w:tmpl w:val="954E5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763496"/>
    <w:multiLevelType w:val="hybridMultilevel"/>
    <w:tmpl w:val="22AC8F2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1A30527A"/>
    <w:multiLevelType w:val="hybridMultilevel"/>
    <w:tmpl w:val="95C2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46C11"/>
    <w:multiLevelType w:val="hybridMultilevel"/>
    <w:tmpl w:val="226ABDD4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8">
    <w:nsid w:val="1E8D310C"/>
    <w:multiLevelType w:val="hybridMultilevel"/>
    <w:tmpl w:val="3CE4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3645C"/>
    <w:multiLevelType w:val="hybridMultilevel"/>
    <w:tmpl w:val="CAA83E4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2F2A2646"/>
    <w:multiLevelType w:val="hybridMultilevel"/>
    <w:tmpl w:val="1032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21D7D"/>
    <w:multiLevelType w:val="hybridMultilevel"/>
    <w:tmpl w:val="F4D4FDD0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93B41"/>
    <w:multiLevelType w:val="hybridMultilevel"/>
    <w:tmpl w:val="B46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16639"/>
    <w:multiLevelType w:val="hybridMultilevel"/>
    <w:tmpl w:val="BB68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9027F"/>
    <w:multiLevelType w:val="hybridMultilevel"/>
    <w:tmpl w:val="F82C4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416568"/>
    <w:multiLevelType w:val="hybridMultilevel"/>
    <w:tmpl w:val="390A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0766E"/>
    <w:multiLevelType w:val="hybridMultilevel"/>
    <w:tmpl w:val="59AE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37B03"/>
    <w:multiLevelType w:val="hybridMultilevel"/>
    <w:tmpl w:val="E166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F27B1"/>
    <w:multiLevelType w:val="hybridMultilevel"/>
    <w:tmpl w:val="D992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9F66C5"/>
    <w:multiLevelType w:val="hybridMultilevel"/>
    <w:tmpl w:val="C8BED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33FF8"/>
    <w:multiLevelType w:val="hybridMultilevel"/>
    <w:tmpl w:val="C51C4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168CA"/>
    <w:multiLevelType w:val="hybridMultilevel"/>
    <w:tmpl w:val="61DE0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007C0D"/>
    <w:multiLevelType w:val="hybridMultilevel"/>
    <w:tmpl w:val="99DE6E4E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A15DD"/>
    <w:multiLevelType w:val="hybridMultilevel"/>
    <w:tmpl w:val="C9F8D0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8073F23"/>
    <w:multiLevelType w:val="hybridMultilevel"/>
    <w:tmpl w:val="CFBAC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743DB"/>
    <w:multiLevelType w:val="hybridMultilevel"/>
    <w:tmpl w:val="D230F540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B0742"/>
    <w:multiLevelType w:val="hybridMultilevel"/>
    <w:tmpl w:val="EA209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3C3A4F"/>
    <w:multiLevelType w:val="hybridMultilevel"/>
    <w:tmpl w:val="58787D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696638A"/>
    <w:multiLevelType w:val="hybridMultilevel"/>
    <w:tmpl w:val="ED30E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9B3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8B0722B"/>
    <w:multiLevelType w:val="hybridMultilevel"/>
    <w:tmpl w:val="6C58F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2717E"/>
    <w:multiLevelType w:val="hybridMultilevel"/>
    <w:tmpl w:val="FE14D12C"/>
    <w:lvl w:ilvl="0" w:tplc="49DE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F19B5"/>
    <w:multiLevelType w:val="hybridMultilevel"/>
    <w:tmpl w:val="43881F82"/>
    <w:lvl w:ilvl="0" w:tplc="10AE2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2015679"/>
    <w:multiLevelType w:val="hybridMultilevel"/>
    <w:tmpl w:val="5F1C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0A0460"/>
    <w:multiLevelType w:val="hybridMultilevel"/>
    <w:tmpl w:val="CD94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95788C"/>
    <w:multiLevelType w:val="hybridMultilevel"/>
    <w:tmpl w:val="BAA24B70"/>
    <w:lvl w:ilvl="0" w:tplc="3EA2367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580509"/>
    <w:multiLevelType w:val="hybridMultilevel"/>
    <w:tmpl w:val="421C9608"/>
    <w:lvl w:ilvl="0" w:tplc="10AE26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26"/>
  </w:num>
  <w:num w:numId="4">
    <w:abstractNumId w:val="20"/>
  </w:num>
  <w:num w:numId="5">
    <w:abstractNumId w:val="22"/>
  </w:num>
  <w:num w:numId="6">
    <w:abstractNumId w:val="11"/>
  </w:num>
  <w:num w:numId="7">
    <w:abstractNumId w:val="18"/>
  </w:num>
  <w:num w:numId="8">
    <w:abstractNumId w:val="3"/>
  </w:num>
  <w:num w:numId="9">
    <w:abstractNumId w:val="32"/>
  </w:num>
  <w:num w:numId="10">
    <w:abstractNumId w:val="36"/>
  </w:num>
  <w:num w:numId="11">
    <w:abstractNumId w:val="19"/>
  </w:num>
  <w:num w:numId="12">
    <w:abstractNumId w:val="14"/>
  </w:num>
  <w:num w:numId="13">
    <w:abstractNumId w:val="28"/>
  </w:num>
  <w:num w:numId="14">
    <w:abstractNumId w:val="24"/>
  </w:num>
  <w:num w:numId="15">
    <w:abstractNumId w:val="30"/>
  </w:num>
  <w:num w:numId="16">
    <w:abstractNumId w:val="10"/>
  </w:num>
  <w:num w:numId="17">
    <w:abstractNumId w:val="17"/>
  </w:num>
  <w:num w:numId="18">
    <w:abstractNumId w:val="13"/>
  </w:num>
  <w:num w:numId="19">
    <w:abstractNumId w:val="16"/>
  </w:num>
  <w:num w:numId="20">
    <w:abstractNumId w:val="12"/>
  </w:num>
  <w:num w:numId="21">
    <w:abstractNumId w:val="0"/>
  </w:num>
  <w:num w:numId="22">
    <w:abstractNumId w:val="6"/>
  </w:num>
  <w:num w:numId="23">
    <w:abstractNumId w:val="31"/>
  </w:num>
  <w:num w:numId="24">
    <w:abstractNumId w:val="1"/>
  </w:num>
  <w:num w:numId="25">
    <w:abstractNumId w:val="34"/>
  </w:num>
  <w:num w:numId="26">
    <w:abstractNumId w:val="8"/>
  </w:num>
  <w:num w:numId="27">
    <w:abstractNumId w:val="4"/>
  </w:num>
  <w:num w:numId="28">
    <w:abstractNumId w:val="21"/>
  </w:num>
  <w:num w:numId="29">
    <w:abstractNumId w:val="33"/>
  </w:num>
  <w:num w:numId="30">
    <w:abstractNumId w:val="27"/>
  </w:num>
  <w:num w:numId="31">
    <w:abstractNumId w:val="23"/>
  </w:num>
  <w:num w:numId="32">
    <w:abstractNumId w:val="7"/>
  </w:num>
  <w:num w:numId="33">
    <w:abstractNumId w:val="9"/>
  </w:num>
  <w:num w:numId="34">
    <w:abstractNumId w:val="5"/>
  </w:num>
  <w:num w:numId="35">
    <w:abstractNumId w:val="15"/>
  </w:num>
  <w:num w:numId="36">
    <w:abstractNumId w:val="29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2A"/>
    <w:rsid w:val="00007685"/>
    <w:rsid w:val="0001796F"/>
    <w:rsid w:val="0003058D"/>
    <w:rsid w:val="00030C01"/>
    <w:rsid w:val="00034ACE"/>
    <w:rsid w:val="00052DF8"/>
    <w:rsid w:val="00054D05"/>
    <w:rsid w:val="00061337"/>
    <w:rsid w:val="000621BC"/>
    <w:rsid w:val="00070D30"/>
    <w:rsid w:val="00075DF9"/>
    <w:rsid w:val="00077BF5"/>
    <w:rsid w:val="000811FC"/>
    <w:rsid w:val="000A420E"/>
    <w:rsid w:val="000D6641"/>
    <w:rsid w:val="000E4B13"/>
    <w:rsid w:val="00112D61"/>
    <w:rsid w:val="001272BF"/>
    <w:rsid w:val="001304C7"/>
    <w:rsid w:val="00143D0C"/>
    <w:rsid w:val="00151D56"/>
    <w:rsid w:val="00160EF9"/>
    <w:rsid w:val="00167A7E"/>
    <w:rsid w:val="0018090F"/>
    <w:rsid w:val="00182204"/>
    <w:rsid w:val="0018310A"/>
    <w:rsid w:val="00192019"/>
    <w:rsid w:val="00197780"/>
    <w:rsid w:val="001A218F"/>
    <w:rsid w:val="001B351E"/>
    <w:rsid w:val="001E65F5"/>
    <w:rsid w:val="001F2F79"/>
    <w:rsid w:val="001F570E"/>
    <w:rsid w:val="001F6B92"/>
    <w:rsid w:val="00222498"/>
    <w:rsid w:val="00235BCF"/>
    <w:rsid w:val="002369C8"/>
    <w:rsid w:val="002576E1"/>
    <w:rsid w:val="00276183"/>
    <w:rsid w:val="002776CC"/>
    <w:rsid w:val="0028567B"/>
    <w:rsid w:val="002948ED"/>
    <w:rsid w:val="002D4368"/>
    <w:rsid w:val="002E490B"/>
    <w:rsid w:val="002E6A48"/>
    <w:rsid w:val="002E7B11"/>
    <w:rsid w:val="003267E8"/>
    <w:rsid w:val="00340E9C"/>
    <w:rsid w:val="00355CD6"/>
    <w:rsid w:val="003845BA"/>
    <w:rsid w:val="00387176"/>
    <w:rsid w:val="003C0682"/>
    <w:rsid w:val="003D77FF"/>
    <w:rsid w:val="00413DE5"/>
    <w:rsid w:val="00425903"/>
    <w:rsid w:val="00444D6A"/>
    <w:rsid w:val="00450569"/>
    <w:rsid w:val="00462132"/>
    <w:rsid w:val="00482BBA"/>
    <w:rsid w:val="00487280"/>
    <w:rsid w:val="004A20E2"/>
    <w:rsid w:val="004E011C"/>
    <w:rsid w:val="004F2903"/>
    <w:rsid w:val="00527A55"/>
    <w:rsid w:val="00542554"/>
    <w:rsid w:val="00544542"/>
    <w:rsid w:val="005562F4"/>
    <w:rsid w:val="005578E0"/>
    <w:rsid w:val="005A0422"/>
    <w:rsid w:val="005B0C5E"/>
    <w:rsid w:val="005B1D1B"/>
    <w:rsid w:val="005B48DA"/>
    <w:rsid w:val="005D490C"/>
    <w:rsid w:val="005D4B71"/>
    <w:rsid w:val="005D605E"/>
    <w:rsid w:val="005E464F"/>
    <w:rsid w:val="00641C16"/>
    <w:rsid w:val="006522E0"/>
    <w:rsid w:val="00675F8C"/>
    <w:rsid w:val="006D6407"/>
    <w:rsid w:val="006E1277"/>
    <w:rsid w:val="006E5A72"/>
    <w:rsid w:val="00714AE0"/>
    <w:rsid w:val="00715173"/>
    <w:rsid w:val="00747B0D"/>
    <w:rsid w:val="00754BF3"/>
    <w:rsid w:val="0075755B"/>
    <w:rsid w:val="00775483"/>
    <w:rsid w:val="0077620C"/>
    <w:rsid w:val="007906D4"/>
    <w:rsid w:val="007B2BFA"/>
    <w:rsid w:val="007E1EF4"/>
    <w:rsid w:val="008140B5"/>
    <w:rsid w:val="00825C11"/>
    <w:rsid w:val="0085023F"/>
    <w:rsid w:val="0085566B"/>
    <w:rsid w:val="008A1DE4"/>
    <w:rsid w:val="008B3726"/>
    <w:rsid w:val="008E49D4"/>
    <w:rsid w:val="008E7500"/>
    <w:rsid w:val="009067BB"/>
    <w:rsid w:val="009379EC"/>
    <w:rsid w:val="00974CAD"/>
    <w:rsid w:val="00982AEC"/>
    <w:rsid w:val="00995141"/>
    <w:rsid w:val="009A5FFE"/>
    <w:rsid w:val="009D532F"/>
    <w:rsid w:val="009D5B11"/>
    <w:rsid w:val="009F4CFA"/>
    <w:rsid w:val="00A055C9"/>
    <w:rsid w:val="00A10B52"/>
    <w:rsid w:val="00A428FF"/>
    <w:rsid w:val="00A5530A"/>
    <w:rsid w:val="00A86B1E"/>
    <w:rsid w:val="00AA1838"/>
    <w:rsid w:val="00AA36C4"/>
    <w:rsid w:val="00AA539E"/>
    <w:rsid w:val="00AA79F1"/>
    <w:rsid w:val="00AB166E"/>
    <w:rsid w:val="00AB3ABF"/>
    <w:rsid w:val="00AD00E4"/>
    <w:rsid w:val="00AD112C"/>
    <w:rsid w:val="00B06BD0"/>
    <w:rsid w:val="00B260E6"/>
    <w:rsid w:val="00B304DF"/>
    <w:rsid w:val="00B50CB2"/>
    <w:rsid w:val="00B56AD3"/>
    <w:rsid w:val="00BA6ABE"/>
    <w:rsid w:val="00BA79DA"/>
    <w:rsid w:val="00BE0997"/>
    <w:rsid w:val="00BE5556"/>
    <w:rsid w:val="00BF6C85"/>
    <w:rsid w:val="00BF7B4A"/>
    <w:rsid w:val="00BF7E01"/>
    <w:rsid w:val="00C0256B"/>
    <w:rsid w:val="00C02DD2"/>
    <w:rsid w:val="00C06BC0"/>
    <w:rsid w:val="00C11B00"/>
    <w:rsid w:val="00C2354A"/>
    <w:rsid w:val="00C344AD"/>
    <w:rsid w:val="00C43AEE"/>
    <w:rsid w:val="00C43DB3"/>
    <w:rsid w:val="00C45AAA"/>
    <w:rsid w:val="00CC38B9"/>
    <w:rsid w:val="00CD25FA"/>
    <w:rsid w:val="00D12C89"/>
    <w:rsid w:val="00D30336"/>
    <w:rsid w:val="00D34D65"/>
    <w:rsid w:val="00D46189"/>
    <w:rsid w:val="00D61876"/>
    <w:rsid w:val="00D62987"/>
    <w:rsid w:val="00D63DA3"/>
    <w:rsid w:val="00D64E28"/>
    <w:rsid w:val="00D655D3"/>
    <w:rsid w:val="00DD2B93"/>
    <w:rsid w:val="00E178DB"/>
    <w:rsid w:val="00E207D6"/>
    <w:rsid w:val="00E226D2"/>
    <w:rsid w:val="00E43199"/>
    <w:rsid w:val="00E44499"/>
    <w:rsid w:val="00E56873"/>
    <w:rsid w:val="00E56B2A"/>
    <w:rsid w:val="00E72BCA"/>
    <w:rsid w:val="00E901E4"/>
    <w:rsid w:val="00E919C8"/>
    <w:rsid w:val="00E92308"/>
    <w:rsid w:val="00EB2A3A"/>
    <w:rsid w:val="00ED173F"/>
    <w:rsid w:val="00EE0D3D"/>
    <w:rsid w:val="00EE2014"/>
    <w:rsid w:val="00F03731"/>
    <w:rsid w:val="00F238F5"/>
    <w:rsid w:val="00F56E61"/>
    <w:rsid w:val="00F70F6C"/>
    <w:rsid w:val="00F72EE3"/>
    <w:rsid w:val="00FA12A8"/>
    <w:rsid w:val="00FC075E"/>
    <w:rsid w:val="00FC76BA"/>
    <w:rsid w:val="00FE271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F39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B2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2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2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B2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B2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6B2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6B2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6B2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6B2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B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B2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6B2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6B2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6B2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6B2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6B2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6B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B2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6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2A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6B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6B2A"/>
    <w:rPr>
      <w:b/>
      <w:bCs/>
    </w:rPr>
  </w:style>
  <w:style w:type="character" w:styleId="Emphasis">
    <w:name w:val="Emphasis"/>
    <w:uiPriority w:val="20"/>
    <w:qFormat/>
    <w:rsid w:val="00E56B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6B2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E56B2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2A3A"/>
  </w:style>
  <w:style w:type="paragraph" w:styleId="Quote">
    <w:name w:val="Quote"/>
    <w:basedOn w:val="Normal"/>
    <w:next w:val="Normal"/>
    <w:link w:val="QuoteChar"/>
    <w:uiPriority w:val="29"/>
    <w:qFormat/>
    <w:rsid w:val="00E56B2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6B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2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2A"/>
    <w:rPr>
      <w:b/>
      <w:bCs/>
      <w:i/>
      <w:iCs/>
    </w:rPr>
  </w:style>
  <w:style w:type="character" w:styleId="SubtleEmphasis">
    <w:name w:val="Subtle Emphasis"/>
    <w:uiPriority w:val="19"/>
    <w:qFormat/>
    <w:rsid w:val="00E56B2A"/>
    <w:rPr>
      <w:i/>
      <w:iCs/>
    </w:rPr>
  </w:style>
  <w:style w:type="character" w:styleId="IntenseEmphasis">
    <w:name w:val="Intense Emphasis"/>
    <w:uiPriority w:val="21"/>
    <w:qFormat/>
    <w:rsid w:val="00E56B2A"/>
    <w:rPr>
      <w:b/>
      <w:bCs/>
    </w:rPr>
  </w:style>
  <w:style w:type="character" w:styleId="SubtleReference">
    <w:name w:val="Subtle Reference"/>
    <w:uiPriority w:val="31"/>
    <w:qFormat/>
    <w:rsid w:val="00E56B2A"/>
    <w:rPr>
      <w:smallCaps/>
    </w:rPr>
  </w:style>
  <w:style w:type="character" w:styleId="IntenseReference">
    <w:name w:val="Intense Reference"/>
    <w:uiPriority w:val="32"/>
    <w:qFormat/>
    <w:rsid w:val="00E56B2A"/>
    <w:rPr>
      <w:smallCaps/>
      <w:spacing w:val="5"/>
      <w:u w:val="single"/>
    </w:rPr>
  </w:style>
  <w:style w:type="character" w:styleId="BookTitle">
    <w:name w:val="Book Title"/>
    <w:uiPriority w:val="33"/>
    <w:qFormat/>
    <w:rsid w:val="00E56B2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B2A"/>
    <w:pPr>
      <w:outlineLvl w:val="9"/>
    </w:pPr>
  </w:style>
  <w:style w:type="table" w:styleId="TableGrid">
    <w:name w:val="Table Grid"/>
    <w:basedOn w:val="TableNormal"/>
    <w:uiPriority w:val="59"/>
    <w:rsid w:val="00E5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2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2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4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23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7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B2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2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2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B2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B2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6B2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6B2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6B2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6B2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6B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B2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6B2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6B2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6B2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6B2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6B2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6B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B2A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6B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B2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2A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6B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6B2A"/>
    <w:rPr>
      <w:b/>
      <w:bCs/>
    </w:rPr>
  </w:style>
  <w:style w:type="character" w:styleId="Emphasis">
    <w:name w:val="Emphasis"/>
    <w:uiPriority w:val="20"/>
    <w:qFormat/>
    <w:rsid w:val="00E56B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6B2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E56B2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2A3A"/>
  </w:style>
  <w:style w:type="paragraph" w:styleId="Quote">
    <w:name w:val="Quote"/>
    <w:basedOn w:val="Normal"/>
    <w:next w:val="Normal"/>
    <w:link w:val="QuoteChar"/>
    <w:uiPriority w:val="29"/>
    <w:qFormat/>
    <w:rsid w:val="00E56B2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6B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2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2A"/>
    <w:rPr>
      <w:b/>
      <w:bCs/>
      <w:i/>
      <w:iCs/>
    </w:rPr>
  </w:style>
  <w:style w:type="character" w:styleId="SubtleEmphasis">
    <w:name w:val="Subtle Emphasis"/>
    <w:uiPriority w:val="19"/>
    <w:qFormat/>
    <w:rsid w:val="00E56B2A"/>
    <w:rPr>
      <w:i/>
      <w:iCs/>
    </w:rPr>
  </w:style>
  <w:style w:type="character" w:styleId="IntenseEmphasis">
    <w:name w:val="Intense Emphasis"/>
    <w:uiPriority w:val="21"/>
    <w:qFormat/>
    <w:rsid w:val="00E56B2A"/>
    <w:rPr>
      <w:b/>
      <w:bCs/>
    </w:rPr>
  </w:style>
  <w:style w:type="character" w:styleId="SubtleReference">
    <w:name w:val="Subtle Reference"/>
    <w:uiPriority w:val="31"/>
    <w:qFormat/>
    <w:rsid w:val="00E56B2A"/>
    <w:rPr>
      <w:smallCaps/>
    </w:rPr>
  </w:style>
  <w:style w:type="character" w:styleId="IntenseReference">
    <w:name w:val="Intense Reference"/>
    <w:uiPriority w:val="32"/>
    <w:qFormat/>
    <w:rsid w:val="00E56B2A"/>
    <w:rPr>
      <w:smallCaps/>
      <w:spacing w:val="5"/>
      <w:u w:val="single"/>
    </w:rPr>
  </w:style>
  <w:style w:type="character" w:styleId="BookTitle">
    <w:name w:val="Book Title"/>
    <w:uiPriority w:val="33"/>
    <w:qFormat/>
    <w:rsid w:val="00E56B2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B2A"/>
    <w:pPr>
      <w:outlineLvl w:val="9"/>
    </w:pPr>
  </w:style>
  <w:style w:type="table" w:styleId="TableGrid">
    <w:name w:val="Table Grid"/>
    <w:basedOn w:val="TableNormal"/>
    <w:uiPriority w:val="59"/>
    <w:rsid w:val="00E5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2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6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2A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4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23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7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971</Words>
  <Characters>5540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dane.boysen</dc:creator>
  <cp:lastModifiedBy>Branden Kappes</cp:lastModifiedBy>
  <cp:revision>6</cp:revision>
  <cp:lastPrinted>2015-01-19T19:24:00Z</cp:lastPrinted>
  <dcterms:created xsi:type="dcterms:W3CDTF">2015-01-22T21:20:00Z</dcterms:created>
  <dcterms:modified xsi:type="dcterms:W3CDTF">2015-01-23T04:23:00Z</dcterms:modified>
</cp:coreProperties>
</file>